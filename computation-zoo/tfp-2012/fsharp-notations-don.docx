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B9E" w:rsidRPr="00584F67" w:rsidRDefault="001752C6" w:rsidP="000C5B9E">
      <w:pPr>
        <w:pStyle w:val="Title1"/>
      </w:pPr>
      <w:r w:rsidRPr="00584F67">
        <w:t xml:space="preserve">Syntax </w:t>
      </w:r>
      <w:r w:rsidR="006E630A">
        <w:t>M</w:t>
      </w:r>
      <w:r w:rsidRPr="00584F67">
        <w:t>atters: Writing abstract computations in F#</w:t>
      </w:r>
    </w:p>
    <w:p w:rsidR="000C5B9E" w:rsidRDefault="00B91A1D" w:rsidP="00DB6D11">
      <w:pPr>
        <w:pStyle w:val="author"/>
      </w:pPr>
      <w:r>
        <w:t>Tomas</w:t>
      </w:r>
      <w:r w:rsidR="000C5B9E">
        <w:t xml:space="preserve"> Pet</w:t>
      </w:r>
      <w:r>
        <w:t>ric</w:t>
      </w:r>
      <w:r w:rsidR="000C5B9E">
        <w:t>ek</w:t>
      </w:r>
      <w:r w:rsidR="000C5B9E" w:rsidRPr="000C5B9E">
        <w:rPr>
          <w:vertAlign w:val="superscript"/>
        </w:rPr>
        <w:t>1</w:t>
      </w:r>
      <w:r w:rsidR="000C5B9E">
        <w:t>, Don Syme</w:t>
      </w:r>
      <w:r w:rsidR="000C5B9E" w:rsidRPr="000C5B9E">
        <w:rPr>
          <w:vertAlign w:val="superscript"/>
        </w:rPr>
        <w:t>2</w:t>
      </w:r>
    </w:p>
    <w:p w:rsidR="000C5B9E" w:rsidRDefault="000C5B9E" w:rsidP="00DB6D11">
      <w:pPr>
        <w:pStyle w:val="address"/>
      </w:pPr>
      <w:r w:rsidRPr="000C5B9E">
        <w:rPr>
          <w:vertAlign w:val="superscript"/>
        </w:rPr>
        <w:t>1</w:t>
      </w:r>
      <w:r>
        <w:t xml:space="preserve"> </w:t>
      </w:r>
      <w:r w:rsidR="001752C6">
        <w:t>University of Cambridge, Cambridge, United Kingdom</w:t>
      </w:r>
    </w:p>
    <w:p w:rsidR="000C5B9E" w:rsidRDefault="000C5B9E" w:rsidP="000C5B9E">
      <w:pPr>
        <w:pStyle w:val="address"/>
      </w:pPr>
      <w:r w:rsidRPr="000C5B9E">
        <w:rPr>
          <w:vertAlign w:val="superscript"/>
        </w:rPr>
        <w:t>2</w:t>
      </w:r>
      <w:r>
        <w:t xml:space="preserve"> M</w:t>
      </w:r>
      <w:r w:rsidR="006C076C">
        <w:t>icrosoft Research, Cambridge, United Kingdom</w:t>
      </w:r>
    </w:p>
    <w:p w:rsidR="000C5B9E" w:rsidRDefault="001752C6" w:rsidP="00B91A1D">
      <w:pPr>
        <w:pStyle w:val="e-mail"/>
      </w:pPr>
      <w:r>
        <w:t>tp322</w:t>
      </w:r>
      <w:r w:rsidR="00A85A69">
        <w:t>@</w:t>
      </w:r>
      <w:r>
        <w:t>cam.ac.uk</w:t>
      </w:r>
      <w:r w:rsidR="00A85A69">
        <w:t xml:space="preserve">, </w:t>
      </w:r>
      <w:r w:rsidR="000C5B9E">
        <w:t xml:space="preserve">dsyme@microsoft.com </w:t>
      </w:r>
    </w:p>
    <w:p w:rsidR="00E545AD" w:rsidRDefault="001752C6" w:rsidP="00A70706">
      <w:pPr>
        <w:pStyle w:val="abstract"/>
      </w:pPr>
      <w:r>
        <w:rPr>
          <w:b/>
        </w:rPr>
        <w:t>Abstract.</w:t>
      </w:r>
      <w:r>
        <w:t xml:space="preserve"> </w:t>
      </w:r>
      <w:r w:rsidR="008F1B69">
        <w:t>The a</w:t>
      </w:r>
      <w:r w:rsidR="005732CB">
        <w:t>cademic literature describes a number of abstract computation ty</w:t>
      </w:r>
      <w:r w:rsidR="005732CB">
        <w:softHyphen/>
        <w:t>pes such as monads</w:t>
      </w:r>
      <w:r w:rsidR="00A70706">
        <w:t>, monoids</w:t>
      </w:r>
      <w:r w:rsidR="005732CB">
        <w:t xml:space="preserve">, applicative functors and their compositions. These can be used to describe </w:t>
      </w:r>
      <w:r w:rsidR="00E545AD">
        <w:t xml:space="preserve">features of </w:t>
      </w:r>
      <w:r w:rsidR="005732CB">
        <w:t>mainstream languages such as genera</w:t>
      </w:r>
      <w:r w:rsidR="00360514">
        <w:softHyphen/>
      </w:r>
      <w:r w:rsidR="005732CB">
        <w:t>tors in Python or asynchronous computa</w:t>
      </w:r>
      <w:r w:rsidR="005732CB">
        <w:softHyphen/>
        <w:t>tions in C# 5</w:t>
      </w:r>
      <w:r w:rsidR="00A70706">
        <w:t>. Functional pro</w:t>
      </w:r>
      <w:r w:rsidR="00A70706">
        <w:softHyphen/>
        <w:t>grammers are used to work with abstractions directly, but this is often difficult without a convenient syntactic sugar.</w:t>
      </w:r>
    </w:p>
    <w:p w:rsidR="00E545AD" w:rsidRDefault="00A70706" w:rsidP="007107DE">
      <w:pPr>
        <w:pStyle w:val="abstract"/>
        <w:ind w:firstLine="170"/>
      </w:pPr>
      <w:r>
        <w:t>W</w:t>
      </w:r>
      <w:r w:rsidR="00E545AD">
        <w:t xml:space="preserve">e </w:t>
      </w:r>
      <w:r>
        <w:t xml:space="preserve">give an overview of </w:t>
      </w:r>
      <w:r w:rsidR="00E545AD" w:rsidRPr="00E545AD">
        <w:rPr>
          <w:i/>
        </w:rPr>
        <w:t>computation expressions</w:t>
      </w:r>
      <w:r w:rsidR="00E545AD">
        <w:t>, which is a syntactic sugar for working with abstract computations</w:t>
      </w:r>
      <w:r>
        <w:t xml:space="preserve"> in F#</w:t>
      </w:r>
      <w:r w:rsidR="00E545AD">
        <w:t xml:space="preserve">. Unlike the </w:t>
      </w:r>
      <w:r w:rsidR="00E545AD" w:rsidRPr="00E545AD">
        <w:rPr>
          <w:rStyle w:val="Inlinecode"/>
        </w:rPr>
        <w:t>do</w:t>
      </w:r>
      <w:r w:rsidR="00E545AD">
        <w:t xml:space="preserve"> notation in Has</w:t>
      </w:r>
      <w:r w:rsidR="00E545AD">
        <w:softHyphen/>
        <w:t>kell, computation expressions are not tied to a single kind of abstract com</w:t>
      </w:r>
      <w:r w:rsidR="0068192C">
        <w:softHyphen/>
      </w:r>
      <w:r w:rsidR="00E545AD">
        <w:t>puta</w:t>
      </w:r>
      <w:r w:rsidR="00E545AD">
        <w:softHyphen/>
        <w:t>tions. They support wider range of computations, depending on what opera</w:t>
      </w:r>
      <w:r w:rsidR="0068192C">
        <w:softHyphen/>
      </w:r>
      <w:r w:rsidR="00E545AD">
        <w:t>tions are available and they also provide greater syntactic flexibility.</w:t>
      </w:r>
    </w:p>
    <w:p w:rsidR="006253BE" w:rsidRDefault="00E545AD" w:rsidP="007107DE">
      <w:pPr>
        <w:pStyle w:val="abstract"/>
        <w:ind w:firstLine="170"/>
      </w:pPr>
      <w:r>
        <w:t xml:space="preserve">As a result, F# programmers are able to use </w:t>
      </w:r>
      <w:r w:rsidR="008F1B69">
        <w:t xml:space="preserve">a </w:t>
      </w:r>
      <w:r>
        <w:t>single syntactic sugar for a wider range of computations including monoidal sequence generators, monadic par</w:t>
      </w:r>
      <w:r>
        <w:softHyphen/>
        <w:t>sers and applicative formlets. This removes the need for ad-hoc language exten</w:t>
      </w:r>
      <w:r>
        <w:softHyphen/>
        <w:t>sions that provide “nice syntax” for one particular kind of computations.</w:t>
      </w:r>
    </w:p>
    <w:p w:rsidR="00B91A1D" w:rsidRDefault="00B91A1D" w:rsidP="00B91A1D">
      <w:pPr>
        <w:pStyle w:val="heading10"/>
      </w:pPr>
      <w:r>
        <w:t>Introduction</w:t>
      </w:r>
    </w:p>
    <w:p w:rsidR="00EE6090" w:rsidRDefault="00A70706" w:rsidP="008C6A3E">
      <w:pPr>
        <w:pStyle w:val="Normalnoindent"/>
      </w:pPr>
      <w:r>
        <w:t>A</w:t>
      </w:r>
      <w:r w:rsidR="008C6A3E">
        <w:t>bstract computation types like monads [1] provide a way for composing computa</w:t>
      </w:r>
      <w:r>
        <w:softHyphen/>
      </w:r>
      <w:r w:rsidR="008C6A3E">
        <w:t xml:space="preserve">tions </w:t>
      </w:r>
      <w:r w:rsidR="00EE6090">
        <w:t xml:space="preserve">with some </w:t>
      </w:r>
      <w:r w:rsidR="008C6A3E">
        <w:t xml:space="preserve">additional </w:t>
      </w:r>
      <w:r w:rsidR="00EE6090">
        <w:t>aspects, but</w:t>
      </w:r>
      <w:r w:rsidR="008C6A3E">
        <w:t xml:space="preserve"> monads are not the only example. Applicative functors [2] provide </w:t>
      </w:r>
      <w:r w:rsidR="008F1B69">
        <w:t xml:space="preserve">a </w:t>
      </w:r>
      <w:r w:rsidR="008C6A3E">
        <w:t>weaker (thus more ge</w:t>
      </w:r>
      <w:r w:rsidR="008C6A3E">
        <w:softHyphen/>
        <w:t>neral) abstraction useful for web program</w:t>
      </w:r>
      <w:r w:rsidR="00EE6090">
        <w:softHyphen/>
      </w:r>
      <w:r w:rsidR="008C6A3E">
        <w:t>ming</w:t>
      </w:r>
      <w:r w:rsidR="00D47428">
        <w:t xml:space="preserve"> [18], while </w:t>
      </w:r>
      <w:proofErr w:type="spellStart"/>
      <w:r w:rsidR="00D47428" w:rsidRPr="00F00E79">
        <w:rPr>
          <w:rStyle w:val="Inlinecode"/>
        </w:rPr>
        <w:t>MonadPlus</w:t>
      </w:r>
      <w:proofErr w:type="spellEnd"/>
      <w:r w:rsidR="00D47428">
        <w:t xml:space="preserve"> [8] </w:t>
      </w:r>
      <w:r w:rsidR="00EE6090">
        <w:t xml:space="preserve">is a stronger abstraction useful for </w:t>
      </w:r>
      <w:r w:rsidR="00F00E79">
        <w:t xml:space="preserve">parsers [10]. </w:t>
      </w:r>
    </w:p>
    <w:p w:rsidR="00941874" w:rsidRDefault="00EE6090" w:rsidP="00941874">
      <w:r>
        <w:t xml:space="preserve">In Haskell, we can write </w:t>
      </w:r>
      <w:r w:rsidR="00F00E79">
        <w:t>such computations using a mix of combinators and syntactic exten</w:t>
      </w:r>
      <w:r w:rsidR="00F00E79">
        <w:softHyphen/>
        <w:t xml:space="preserve">sions like </w:t>
      </w:r>
      <w:r w:rsidR="006F61B6">
        <w:t xml:space="preserve">monad comprehensions [19] and </w:t>
      </w:r>
      <w:r w:rsidR="006F61B6" w:rsidRPr="006F61B6">
        <w:rPr>
          <w:rStyle w:val="Inlinecode"/>
        </w:rPr>
        <w:t>do</w:t>
      </w:r>
      <w:r w:rsidR="006F61B6">
        <w:t xml:space="preserve"> notation.</w:t>
      </w:r>
      <w:r>
        <w:t xml:space="preserve"> </w:t>
      </w:r>
      <w:r w:rsidR="006F61B6">
        <w:t xml:space="preserve">On the other hand, languages such as Python and C# </w:t>
      </w:r>
      <w:r>
        <w:t xml:space="preserve">emphasize </w:t>
      </w:r>
      <w:r w:rsidR="006F61B6">
        <w:t xml:space="preserve">the syntax and provide single-purpose </w:t>
      </w:r>
      <w:r>
        <w:t xml:space="preserve">support for </w:t>
      </w:r>
      <w:r w:rsidR="006F61B6">
        <w:t xml:space="preserve">asynchrony [20] or </w:t>
      </w:r>
      <w:r w:rsidR="00941874">
        <w:t xml:space="preserve">list </w:t>
      </w:r>
      <w:r w:rsidR="006F61B6">
        <w:t>generators</w:t>
      </w:r>
      <w:r w:rsidR="00DB3149">
        <w:t xml:space="preserve"> [11]</w:t>
      </w:r>
      <w:r w:rsidR="006F61B6">
        <w:t>.</w:t>
      </w:r>
      <w:r w:rsidR="00941874">
        <w:t xml:space="preserve"> Ideally, we would like to get the best of both worlds. A language should provide unified syntax </w:t>
      </w:r>
      <w:r w:rsidR="005C0039">
        <w:t>that can capture different abstract</w:t>
      </w:r>
      <w:r w:rsidR="00941874">
        <w:t>ions</w:t>
      </w:r>
      <w:r w:rsidR="005C0039">
        <w:t xml:space="preserve"> and </w:t>
      </w:r>
      <w:r w:rsidR="0030374B">
        <w:t>enable</w:t>
      </w:r>
      <w:r w:rsidR="005C0039">
        <w:t xml:space="preserve"> appro</w:t>
      </w:r>
      <w:r w:rsidR="005C0039">
        <w:softHyphen/>
        <w:t>priate syntax depending on the operations</w:t>
      </w:r>
      <w:r>
        <w:t xml:space="preserve"> provided by the abstract computation type</w:t>
      </w:r>
      <w:r w:rsidR="005C0039">
        <w:t xml:space="preserve">. </w:t>
      </w:r>
    </w:p>
    <w:p w:rsidR="005C0039" w:rsidRDefault="00360514" w:rsidP="00360514">
      <w:r>
        <w:t>We argue that F# computation expressions provide such mechanism. Although the technical aspects of the feature have been described before [17], this paper is the first specific description of the breadth of applications of computation ex</w:t>
      </w:r>
      <w:r>
        <w:softHyphen/>
        <w:t>pressions from the perspective of abstract computations. The main contributions are:</w:t>
      </w:r>
    </w:p>
    <w:p w:rsidR="0057792B" w:rsidRDefault="001620E7" w:rsidP="000F523B">
      <w:pPr>
        <w:pStyle w:val="heading30"/>
        <w:rPr>
          <w:rStyle w:val="heading3-notbold"/>
        </w:rPr>
      </w:pPr>
      <w:proofErr w:type="gramStart"/>
      <w:r>
        <w:lastRenderedPageBreak/>
        <w:t>A</w:t>
      </w:r>
      <w:r w:rsidR="000F523B">
        <w:t>bstract computations.</w:t>
      </w:r>
      <w:proofErr w:type="gramEnd"/>
      <w:r w:rsidR="000F523B">
        <w:t xml:space="preserve"> </w:t>
      </w:r>
      <w:r w:rsidR="000F523B">
        <w:rPr>
          <w:rStyle w:val="heading3-notbold"/>
        </w:rPr>
        <w:t xml:space="preserve">We describe </w:t>
      </w:r>
      <w:r w:rsidR="0057792B">
        <w:rPr>
          <w:rStyle w:val="heading3-notbold"/>
        </w:rPr>
        <w:t xml:space="preserve">abstract computations that can be written using F# </w:t>
      </w:r>
      <w:r w:rsidR="00E51FEC">
        <w:rPr>
          <w:rStyle w:val="heading3-notbold"/>
        </w:rPr>
        <w:t xml:space="preserve">2.0 </w:t>
      </w:r>
      <w:r w:rsidR="0057792B">
        <w:rPr>
          <w:rStyle w:val="heading3-notbold"/>
        </w:rPr>
        <w:t>computation expressions. Aside from standard computations like mo</w:t>
      </w:r>
      <w:r w:rsidR="0057792B">
        <w:rPr>
          <w:rStyle w:val="heading3-notbold"/>
        </w:rPr>
        <w:softHyphen/>
        <w:t xml:space="preserve">nads and monoids (Sections 3 and 4), we show </w:t>
      </w:r>
      <w:r>
        <w:rPr>
          <w:rStyle w:val="heading3-notbold"/>
        </w:rPr>
        <w:t xml:space="preserve">how to provide convenient notation for </w:t>
      </w:r>
      <w:r w:rsidR="0057792B">
        <w:rPr>
          <w:rStyle w:val="heading3-notbold"/>
        </w:rPr>
        <w:t>additive monads, monad transformers (Section 5) and applicative functors (Section 6).</w:t>
      </w:r>
    </w:p>
    <w:p w:rsidR="00EE6090" w:rsidRDefault="001620E7" w:rsidP="001620E7">
      <w:pPr>
        <w:pStyle w:val="heading30"/>
        <w:rPr>
          <w:rStyle w:val="heading3-notbold"/>
        </w:rPr>
      </w:pPr>
      <w:proofErr w:type="gramStart"/>
      <w:r>
        <w:t>Practical examples</w:t>
      </w:r>
      <w:r w:rsidR="00EE6090">
        <w:t>.</w:t>
      </w:r>
      <w:proofErr w:type="gramEnd"/>
      <w:r w:rsidR="00EE6090">
        <w:t xml:space="preserve"> </w:t>
      </w:r>
      <w:r w:rsidR="00360514">
        <w:rPr>
          <w:rStyle w:val="heading3-notbold"/>
        </w:rPr>
        <w:t xml:space="preserve">Commonly used computation expressions match well-known </w:t>
      </w:r>
      <w:r>
        <w:rPr>
          <w:rStyle w:val="heading3-notbold"/>
        </w:rPr>
        <w:t xml:space="preserve">computation types. </w:t>
      </w:r>
      <w:r w:rsidR="00360514">
        <w:rPr>
          <w:rStyle w:val="heading3-notbold"/>
        </w:rPr>
        <w:t xml:space="preserve">Applications </w:t>
      </w:r>
      <w:r>
        <w:rPr>
          <w:rStyle w:val="heading3-notbold"/>
        </w:rPr>
        <w:t xml:space="preserve">include </w:t>
      </w:r>
      <w:r w:rsidR="00EE6090">
        <w:rPr>
          <w:rStyle w:val="heading3-notbold"/>
        </w:rPr>
        <w:t xml:space="preserve">asynchronous programming (Section 3.1), parsers, asynchronous </w:t>
      </w:r>
      <w:r w:rsidR="00360514">
        <w:rPr>
          <w:rStyle w:val="heading3-notbold"/>
        </w:rPr>
        <w:t xml:space="preserve">sequences </w:t>
      </w:r>
      <w:r w:rsidR="00EE6090">
        <w:rPr>
          <w:rStyle w:val="heading3-notbold"/>
        </w:rPr>
        <w:t>(Section 5) and applicative formlets (Section 6).</w:t>
      </w:r>
    </w:p>
    <w:p w:rsidR="0057792B" w:rsidRDefault="0057792B" w:rsidP="0057792B">
      <w:pPr>
        <w:pStyle w:val="heading30"/>
        <w:rPr>
          <w:rStyle w:val="heading3-notbold"/>
        </w:rPr>
      </w:pPr>
      <w:proofErr w:type="gramStart"/>
      <w:r>
        <w:t>Handling of effects</w:t>
      </w:r>
      <w:r w:rsidR="000F523B">
        <w:t>.</w:t>
      </w:r>
      <w:proofErr w:type="gramEnd"/>
      <w:r w:rsidR="000F523B" w:rsidRPr="0061595E">
        <w:rPr>
          <w:rStyle w:val="heading3-notbold"/>
        </w:rPr>
        <w:t xml:space="preserve"> </w:t>
      </w:r>
      <w:r>
        <w:rPr>
          <w:rStyle w:val="heading3-notbold"/>
        </w:rPr>
        <w:t>F# is an impure language, so expressions may have effects. We reflect on how computation expressions embed (untracked) effects in abstract compu</w:t>
      </w:r>
      <w:r>
        <w:rPr>
          <w:rStyle w:val="heading3-notbold"/>
        </w:rPr>
        <w:softHyphen/>
        <w:t>tations. We identify two approaches (Section 3.2)</w:t>
      </w:r>
      <w:r w:rsidR="004D3FBF">
        <w:rPr>
          <w:rStyle w:val="heading3-notbold"/>
        </w:rPr>
        <w:t xml:space="preserve"> for different kinds of monads. </w:t>
      </w:r>
    </w:p>
    <w:p w:rsidR="00360514" w:rsidRPr="00360514" w:rsidRDefault="004D3FBF" w:rsidP="000C09BA">
      <w:pPr>
        <w:pStyle w:val="heading30"/>
      </w:pPr>
      <w:r>
        <w:rPr>
          <w:rStyle w:val="heading3-notbold"/>
        </w:rPr>
        <w:t>Examples in Sections 2 to 4 are based on F# 2.0 and Section 6 uses a research exten</w:t>
      </w:r>
      <w:r>
        <w:rPr>
          <w:rStyle w:val="heading3-notbold"/>
        </w:rPr>
        <w:softHyphen/>
        <w:t>sion proposed by Petricek [22].</w:t>
      </w:r>
      <w:r w:rsidR="000C09BA">
        <w:rPr>
          <w:rStyle w:val="heading3-notbold"/>
        </w:rPr>
        <w:t xml:space="preserve"> An upcoming version </w:t>
      </w:r>
      <w:proofErr w:type="spellStart"/>
      <w:r w:rsidR="000C09BA">
        <w:rPr>
          <w:rStyle w:val="heading3-notbold"/>
        </w:rPr>
        <w:t>F</w:t>
      </w:r>
      <w:proofErr w:type="spellEnd"/>
      <w:r w:rsidR="000C09BA">
        <w:rPr>
          <w:rStyle w:val="heading3-notbold"/>
        </w:rPr>
        <w:t xml:space="preserve"># 3.0 extends the mechanism further to accommodate query syntax, but we leave that to future work. The examples in the paper focus on the breadth, so we omit implementations of the computations. These can be found in an online appendix at: </w:t>
      </w:r>
      <w:hyperlink r:id="rId9" w:history="1">
        <w:r w:rsidR="00360514" w:rsidRPr="000C09BA">
          <w:rPr>
            <w:rStyle w:val="Hyperlink"/>
            <w:b w:val="0"/>
          </w:rPr>
          <w:t>http://tryjoinads.org/computations</w:t>
        </w:r>
      </w:hyperlink>
      <w:r w:rsidR="00360514" w:rsidRPr="000C09BA">
        <w:rPr>
          <w:b w:val="0"/>
        </w:rPr>
        <w:t xml:space="preserve"> </w:t>
      </w:r>
    </w:p>
    <w:p w:rsidR="009D2897" w:rsidRDefault="006F49BD" w:rsidP="00351C74">
      <w:pPr>
        <w:pStyle w:val="heading10"/>
      </w:pPr>
      <w:r>
        <w:t>Computation expressions</w:t>
      </w:r>
    </w:p>
    <w:p w:rsidR="00713234" w:rsidRDefault="006F49BD" w:rsidP="00BB2DF1">
      <w:pPr>
        <w:pStyle w:val="Normalnoindent"/>
      </w:pPr>
      <w:r>
        <w:t xml:space="preserve">Computation expressions </w:t>
      </w:r>
      <w:r w:rsidR="000427CC">
        <w:t xml:space="preserve">are </w:t>
      </w:r>
      <w:r>
        <w:t xml:space="preserve">blocks </w:t>
      </w:r>
      <w:r w:rsidR="000427CC">
        <w:t>representing</w:t>
      </w:r>
      <w:r>
        <w:t xml:space="preserve"> non-standard computations</w:t>
      </w:r>
      <w:r w:rsidR="000427CC">
        <w:t xml:space="preserve"> – that is, </w:t>
      </w:r>
      <w:r>
        <w:t>computation</w:t>
      </w:r>
      <w:r w:rsidR="00E51FEC">
        <w:t>s</w:t>
      </w:r>
      <w:r>
        <w:t xml:space="preserve"> </w:t>
      </w:r>
      <w:r w:rsidR="000427CC">
        <w:t xml:space="preserve">that have </w:t>
      </w:r>
      <w:r>
        <w:t>some additional aspect, such as laziness, asynchronous evalu</w:t>
      </w:r>
      <w:r w:rsidR="000427CC">
        <w:softHyphen/>
      </w:r>
      <w:r>
        <w:t>ation, hidden state or other. The code in</w:t>
      </w:r>
      <w:r w:rsidR="000427CC">
        <w:t xml:space="preserve">side the </w:t>
      </w:r>
      <w:r>
        <w:t xml:space="preserve">block mirrors the standard F# syntax, but it is re-interpreted in the context of a non-standard computation. </w:t>
      </w:r>
      <w:r w:rsidR="00BB2DF1">
        <w:t>C</w:t>
      </w:r>
      <w:r>
        <w:t>omputation ex</w:t>
      </w:r>
      <w:r w:rsidR="000427CC">
        <w:softHyphen/>
      </w:r>
      <w:r>
        <w:t>pres</w:t>
      </w:r>
      <w:r w:rsidR="00BB2DF1">
        <w:softHyphen/>
      </w:r>
      <w:r>
        <w:t xml:space="preserve">sions </w:t>
      </w:r>
      <w:r w:rsidR="00BB2DF1">
        <w:t xml:space="preserve">may also </w:t>
      </w:r>
      <w:r>
        <w:t xml:space="preserve">include </w:t>
      </w:r>
      <w:r w:rsidR="000427CC">
        <w:t xml:space="preserve">a number of </w:t>
      </w:r>
      <w:r>
        <w:t xml:space="preserve">constructs that provide non-standard </w:t>
      </w:r>
      <w:r w:rsidR="000427CC">
        <w:t>alterna</w:t>
      </w:r>
      <w:r w:rsidR="000427CC">
        <w:softHyphen/>
        <w:t xml:space="preserve">tives </w:t>
      </w:r>
      <w:r>
        <w:t xml:space="preserve">of standard constructs. </w:t>
      </w:r>
      <w:r w:rsidR="008E5898">
        <w:t xml:space="preserve">For example, the </w:t>
      </w:r>
      <w:r w:rsidR="008E5898" w:rsidRPr="008E5898">
        <w:rPr>
          <w:rStyle w:val="Inlinecode"/>
        </w:rPr>
        <w:t>let!</w:t>
      </w:r>
      <w:r w:rsidR="008E5898">
        <w:t xml:space="preserve"> </w:t>
      </w:r>
      <w:proofErr w:type="gramStart"/>
      <w:r w:rsidR="008E5898">
        <w:t>syntax</w:t>
      </w:r>
      <w:proofErr w:type="gramEnd"/>
      <w:r w:rsidR="008E5898">
        <w:t xml:space="preserve"> provides non-standard</w:t>
      </w:r>
      <w:r w:rsidR="000427CC">
        <w:t xml:space="preserve"> (monadic)</w:t>
      </w:r>
      <w:r w:rsidR="008E5898">
        <w:t xml:space="preserve"> version of </w:t>
      </w:r>
      <w:r w:rsidR="008E5898" w:rsidRPr="008E5898">
        <w:rPr>
          <w:rStyle w:val="Inlinecode"/>
        </w:rPr>
        <w:t>let</w:t>
      </w:r>
      <w:r w:rsidR="008E5898">
        <w:t xml:space="preserve"> binding. </w:t>
      </w:r>
    </w:p>
    <w:p w:rsidR="00BB2DF1" w:rsidRDefault="00BB2DF1" w:rsidP="00BB2DF1">
      <w:r>
        <w:t>In this section, we use two examples to show how computation expressions unify single-purpose extensions from other languages. Then we look at the formal defini</w:t>
      </w:r>
      <w:r>
        <w:softHyphen/>
        <w:t>tion in the F# specification [17].</w:t>
      </w:r>
    </w:p>
    <w:p w:rsidR="008E5898" w:rsidRDefault="008E5898" w:rsidP="008E5898">
      <w:pPr>
        <w:pStyle w:val="Heading2"/>
      </w:pPr>
      <w:r>
        <w:t>Unifying computations</w:t>
      </w:r>
    </w:p>
    <w:p w:rsidR="00D95093" w:rsidRDefault="00BB2DF1" w:rsidP="00BB2DF1">
      <w:pPr>
        <w:pStyle w:val="Normalnoindent"/>
      </w:pPr>
      <w:r>
        <w:t xml:space="preserve">The support for asynchronous programming in C# 5.0 is inspired by F# computation expressions, but it serves as a good example of single-purpose extension. </w:t>
      </w:r>
      <w:r w:rsidR="00D95093">
        <w:t>The follow</w:t>
      </w:r>
      <w:r>
        <w:softHyphen/>
      </w:r>
      <w:r w:rsidR="00D95093">
        <w:t xml:space="preserve">ing C# 5.0 </w:t>
      </w:r>
      <w:r>
        <w:t xml:space="preserve">code </w:t>
      </w:r>
      <w:r w:rsidR="00D95093">
        <w:t xml:space="preserve">downloads a specified URL without blocking the calling thread. It returns a </w:t>
      </w:r>
      <w:r w:rsidR="00D95093" w:rsidRPr="00D95093">
        <w:rPr>
          <w:rStyle w:val="Inlinecode"/>
        </w:rPr>
        <w:t>Task</w:t>
      </w:r>
      <w:r w:rsidR="00D95093">
        <w:rPr>
          <w:rStyle w:val="Inlinecode"/>
        </w:rPr>
        <w:t>&lt;string&gt;</w:t>
      </w:r>
      <w:r w:rsidR="00D95093">
        <w:t xml:space="preserve"> object that can be used to register callback that will be called when the operation completes:</w:t>
      </w:r>
    </w:p>
    <w:p w:rsidR="00F7330F" w:rsidRDefault="00F7330F" w:rsidP="00F7330F">
      <w:pPr>
        <w:pStyle w:val="programcode"/>
      </w:pPr>
      <w:proofErr w:type="gramStart"/>
      <w:r w:rsidRPr="00D95093">
        <w:rPr>
          <w:b/>
        </w:rPr>
        <w:t>async</w:t>
      </w:r>
      <w:proofErr w:type="gramEnd"/>
      <w:r>
        <w:t xml:space="preserve"> Task&lt;string&gt; </w:t>
      </w:r>
      <w:proofErr w:type="spellStart"/>
      <w:r>
        <w:t>GetLength</w:t>
      </w:r>
      <w:proofErr w:type="spellEnd"/>
      <w:r>
        <w:t>(</w:t>
      </w:r>
      <w:r w:rsidRPr="00D95093">
        <w:rPr>
          <w:b/>
        </w:rPr>
        <w:t>string</w:t>
      </w:r>
      <w:r>
        <w:t xml:space="preserve"> </w:t>
      </w:r>
      <w:proofErr w:type="spellStart"/>
      <w:r>
        <w:t>url</w:t>
      </w:r>
      <w:proofErr w:type="spellEnd"/>
      <w:r>
        <w:t>) {</w:t>
      </w:r>
    </w:p>
    <w:p w:rsidR="00F7330F" w:rsidRDefault="00F7330F" w:rsidP="00F7330F">
      <w:pPr>
        <w:pStyle w:val="programcode"/>
      </w:pPr>
      <w:r w:rsidRPr="00D95093">
        <w:rPr>
          <w:b/>
        </w:rPr>
        <w:t xml:space="preserve">  </w:t>
      </w:r>
      <w:proofErr w:type="spellStart"/>
      <w:proofErr w:type="gramStart"/>
      <w:r w:rsidRPr="00D95093">
        <w:rPr>
          <w:b/>
        </w:rPr>
        <w:t>var</w:t>
      </w:r>
      <w:proofErr w:type="spellEnd"/>
      <w:proofErr w:type="gramEnd"/>
      <w:r>
        <w:t xml:space="preserve"> html = </w:t>
      </w:r>
      <w:r w:rsidRPr="00D95093">
        <w:rPr>
          <w:b/>
        </w:rPr>
        <w:t>await</w:t>
      </w:r>
      <w:r>
        <w:t xml:space="preserve"> </w:t>
      </w:r>
      <w:proofErr w:type="spellStart"/>
      <w:r>
        <w:t>DownloadAsync</w:t>
      </w:r>
      <w:proofErr w:type="spellEnd"/>
      <w:r>
        <w:t>(</w:t>
      </w:r>
      <w:proofErr w:type="spellStart"/>
      <w:r>
        <w:t>url</w:t>
      </w:r>
      <w:proofErr w:type="spellEnd"/>
      <w:r>
        <w:t>);</w:t>
      </w:r>
    </w:p>
    <w:p w:rsidR="00F7330F" w:rsidRDefault="00F7330F" w:rsidP="00F7330F">
      <w:pPr>
        <w:pStyle w:val="programcode"/>
      </w:pPr>
      <w:r>
        <w:t xml:space="preserve">  </w:t>
      </w:r>
      <w:proofErr w:type="gramStart"/>
      <w:r w:rsidRPr="00D95093">
        <w:rPr>
          <w:b/>
        </w:rPr>
        <w:t>return</w:t>
      </w:r>
      <w:proofErr w:type="gramEnd"/>
      <w:r>
        <w:t xml:space="preserve"> </w:t>
      </w:r>
      <w:proofErr w:type="spellStart"/>
      <w:r>
        <w:t>html.Length</w:t>
      </w:r>
      <w:proofErr w:type="spellEnd"/>
      <w:r>
        <w:t>;</w:t>
      </w:r>
    </w:p>
    <w:p w:rsidR="00F7330F" w:rsidRDefault="00F7330F" w:rsidP="00F7330F">
      <w:pPr>
        <w:pStyle w:val="programcode"/>
      </w:pPr>
      <w:r>
        <w:t>}</w:t>
      </w:r>
    </w:p>
    <w:p w:rsidR="005C64C5" w:rsidRDefault="00D95093" w:rsidP="00F7330F">
      <w:pPr>
        <w:ind w:firstLine="0"/>
      </w:pPr>
      <w:r>
        <w:lastRenderedPageBreak/>
        <w:t xml:space="preserve">The </w:t>
      </w:r>
      <w:r w:rsidR="00BB2DF1">
        <w:t xml:space="preserve">code </w:t>
      </w:r>
      <w:r>
        <w:t xml:space="preserve">uses standard C# features including </w:t>
      </w:r>
      <w:proofErr w:type="spellStart"/>
      <w:r w:rsidRPr="00D95093">
        <w:rPr>
          <w:rStyle w:val="Inlinecode"/>
        </w:rPr>
        <w:t>var</w:t>
      </w:r>
      <w:proofErr w:type="spellEnd"/>
      <w:r>
        <w:t xml:space="preserve"> for variable binding and </w:t>
      </w:r>
      <w:r w:rsidRPr="00D95093">
        <w:rPr>
          <w:rStyle w:val="Inlinecode"/>
        </w:rPr>
        <w:t>return</w:t>
      </w:r>
      <w:r>
        <w:t xml:space="preserve">. </w:t>
      </w:r>
      <w:r w:rsidR="005C64C5">
        <w:t>I</w:t>
      </w:r>
      <w:r w:rsidR="009B46F2">
        <w:t xml:space="preserve">t </w:t>
      </w:r>
      <w:r>
        <w:t>also uses non-standard con</w:t>
      </w:r>
      <w:r>
        <w:softHyphen/>
        <w:t xml:space="preserve">struct </w:t>
      </w:r>
      <w:r w:rsidRPr="008F1B69">
        <w:rPr>
          <w:rStyle w:val="Inlinecode"/>
        </w:rPr>
        <w:t>await</w:t>
      </w:r>
      <w:r w:rsidR="005C64C5">
        <w:t xml:space="preserve">, which </w:t>
      </w:r>
      <w:r>
        <w:t xml:space="preserve">specifies that </w:t>
      </w:r>
      <w:proofErr w:type="spellStart"/>
      <w:r w:rsidRPr="00D95093">
        <w:rPr>
          <w:rStyle w:val="Inlinecode"/>
        </w:rPr>
        <w:t>DownloadAsync</w:t>
      </w:r>
      <w:proofErr w:type="spellEnd"/>
      <w:r>
        <w:t xml:space="preserve"> returns an </w:t>
      </w:r>
      <w:r w:rsidR="005C64C5">
        <w:t xml:space="preserve">asynchronous </w:t>
      </w:r>
      <w:r>
        <w:t xml:space="preserve">I/O operation and that the rest of the code should be </w:t>
      </w:r>
      <w:r w:rsidR="005C64C5">
        <w:t xml:space="preserve">run </w:t>
      </w:r>
      <w:r>
        <w:t xml:space="preserve">when the download completes. </w:t>
      </w:r>
      <w:r w:rsidR="005C64C5">
        <w:t>In F#, the body can be written as follows:</w:t>
      </w:r>
    </w:p>
    <w:p w:rsidR="00F7330F" w:rsidRDefault="00F7330F" w:rsidP="00F7330F">
      <w:pPr>
        <w:pStyle w:val="programcode"/>
      </w:pPr>
      <w:proofErr w:type="gramStart"/>
      <w:r>
        <w:t>async</w:t>
      </w:r>
      <w:proofErr w:type="gramEnd"/>
      <w:r>
        <w:t xml:space="preserve"> { </w:t>
      </w:r>
      <w:r w:rsidRPr="00D95093">
        <w:rPr>
          <w:b/>
        </w:rPr>
        <w:t>let!</w:t>
      </w:r>
      <w:r>
        <w:t xml:space="preserve"> html = </w:t>
      </w:r>
      <w:proofErr w:type="spellStart"/>
      <w:r>
        <w:t>downloadAsync</w:t>
      </w:r>
      <w:proofErr w:type="spellEnd"/>
      <w:r>
        <w:t>(</w:t>
      </w:r>
      <w:proofErr w:type="spellStart"/>
      <w:r>
        <w:t>url</w:t>
      </w:r>
      <w:proofErr w:type="spellEnd"/>
      <w:r>
        <w:t>)</w:t>
      </w:r>
    </w:p>
    <w:p w:rsidR="00F7330F" w:rsidRDefault="00F7330F" w:rsidP="00F7330F">
      <w:pPr>
        <w:pStyle w:val="programcode"/>
      </w:pPr>
      <w:r>
        <w:t xml:space="preserve">        </w:t>
      </w:r>
      <w:proofErr w:type="gramStart"/>
      <w:r w:rsidRPr="00D95093">
        <w:rPr>
          <w:b/>
        </w:rPr>
        <w:t>return</w:t>
      </w:r>
      <w:proofErr w:type="gramEnd"/>
      <w:r>
        <w:t xml:space="preserve"> </w:t>
      </w:r>
      <w:proofErr w:type="spellStart"/>
      <w:r>
        <w:t>html.Length</w:t>
      </w:r>
      <w:proofErr w:type="spellEnd"/>
      <w:r>
        <w:t xml:space="preserve"> }</w:t>
      </w:r>
    </w:p>
    <w:p w:rsidR="000427CC" w:rsidRDefault="005C64C5" w:rsidP="009A11BD">
      <w:pPr>
        <w:ind w:firstLine="0"/>
      </w:pPr>
      <w:r>
        <w:t>C</w:t>
      </w:r>
      <w:r w:rsidR="00E6765C">
        <w:t xml:space="preserve">omputation expressions are enclosed in a block like </w:t>
      </w:r>
      <w:r w:rsidR="00E6765C" w:rsidRPr="00E6765C">
        <w:rPr>
          <w:rStyle w:val="Inlinecode"/>
        </w:rPr>
        <w:t xml:space="preserve">async </w:t>
      </w:r>
      <w:proofErr w:type="gramStart"/>
      <w:r w:rsidR="00E6765C" w:rsidRPr="00E6765C">
        <w:rPr>
          <w:rStyle w:val="Inlinecode"/>
        </w:rPr>
        <w:t>{ ..</w:t>
      </w:r>
      <w:proofErr w:type="gramEnd"/>
      <w:r w:rsidR="00E6765C" w:rsidRPr="00E6765C">
        <w:rPr>
          <w:rStyle w:val="Inlinecode"/>
        </w:rPr>
        <w:t xml:space="preserve"> }</w:t>
      </w:r>
      <w:r w:rsidR="00E6765C">
        <w:t xml:space="preserve"> that determines the </w:t>
      </w:r>
      <w:r>
        <w:t>meaning</w:t>
      </w:r>
      <w:r w:rsidR="000427CC">
        <w:t xml:space="preserve"> of the computation. The </w:t>
      </w:r>
      <w:r w:rsidR="00E6765C" w:rsidRPr="005C64C5">
        <w:rPr>
          <w:rStyle w:val="Inlinecode"/>
        </w:rPr>
        <w:t>async</w:t>
      </w:r>
      <w:r w:rsidR="00E6765C">
        <w:t xml:space="preserve"> </w:t>
      </w:r>
      <w:r w:rsidR="000427CC">
        <w:t xml:space="preserve">identifier is an object, which exposes members that are used to </w:t>
      </w:r>
      <w:r w:rsidR="008B18EE">
        <w:t xml:space="preserve">build </w:t>
      </w:r>
      <w:r w:rsidR="000427CC">
        <w:t>the computation.</w:t>
      </w:r>
      <w:r w:rsidR="008B18EE">
        <w:t xml:space="preserve"> Depending on the available members different keywords, written in bold font, are enabled (see Section 2.2).</w:t>
      </w:r>
      <w:r w:rsidR="000427CC">
        <w:t xml:space="preserve"> </w:t>
      </w:r>
    </w:p>
    <w:p w:rsidR="00E6765C" w:rsidRDefault="00E6765C" w:rsidP="00E6765C">
      <w:r>
        <w:t xml:space="preserve">The </w:t>
      </w:r>
      <w:r w:rsidR="005C64C5">
        <w:t xml:space="preserve">previous </w:t>
      </w:r>
      <w:r>
        <w:t xml:space="preserve">snippet uses non-standard </w:t>
      </w:r>
      <w:r w:rsidRPr="00E6765C">
        <w:rPr>
          <w:rStyle w:val="Inlinecode"/>
        </w:rPr>
        <w:t>let</w:t>
      </w:r>
      <w:r>
        <w:t xml:space="preserve"> binding, written as </w:t>
      </w:r>
      <w:r w:rsidRPr="00E6765C">
        <w:rPr>
          <w:rStyle w:val="Inlinecode"/>
        </w:rPr>
        <w:t>let</w:t>
      </w:r>
      <w:proofErr w:type="gramStart"/>
      <w:r w:rsidRPr="00E6765C">
        <w:rPr>
          <w:rStyle w:val="Inlinecode"/>
        </w:rPr>
        <w:t>!</w:t>
      </w:r>
      <w:r>
        <w:t>,</w:t>
      </w:r>
      <w:proofErr w:type="gramEnd"/>
      <w:r>
        <w:t xml:space="preserve"> to denote the fact that the download is done asynchronously. This operation is interpreted using the </w:t>
      </w:r>
      <w:r w:rsidRPr="00E6765C">
        <w:rPr>
          <w:rStyle w:val="Inlinecode"/>
        </w:rPr>
        <w:t>Bind</w:t>
      </w:r>
      <w:r>
        <w:t xml:space="preserve"> member of the </w:t>
      </w:r>
      <w:r w:rsidRPr="00E6765C">
        <w:rPr>
          <w:rStyle w:val="Inlinecode"/>
        </w:rPr>
        <w:t>async</w:t>
      </w:r>
      <w:r>
        <w:t xml:space="preserve"> object. This example closely corresponds to the </w:t>
      </w:r>
      <w:r w:rsidRPr="00E6765C">
        <w:rPr>
          <w:rStyle w:val="Inlinecode"/>
        </w:rPr>
        <w:t>do</w:t>
      </w:r>
      <w:r>
        <w:t xml:space="preserve"> nota</w:t>
      </w:r>
      <w:r>
        <w:softHyphen/>
        <w:t xml:space="preserve">tion for monads in Haskell [8], but we will see that we can use many other constructs. </w:t>
      </w:r>
    </w:p>
    <w:p w:rsidR="00E6765C" w:rsidRDefault="00E6765C" w:rsidP="005C64C5">
      <w:r>
        <w:t xml:space="preserve">As </w:t>
      </w:r>
      <w:r w:rsidR="005C64C5">
        <w:t xml:space="preserve">a second </w:t>
      </w:r>
      <w:r>
        <w:t xml:space="preserve">example, </w:t>
      </w:r>
      <w:r w:rsidR="005C64C5">
        <w:t xml:space="preserve">we use Python sequence generators that are used to construct lists. The following </w:t>
      </w:r>
      <w:r>
        <w:t>Python function duplicates ele</w:t>
      </w:r>
      <w:r>
        <w:softHyphen/>
        <w:t xml:space="preserve">ments in a list and multiplies the second </w:t>
      </w:r>
      <w:r w:rsidR="005C64C5">
        <w:t xml:space="preserve">occurrence of every element </w:t>
      </w:r>
      <w:r>
        <w:t>by 10:</w:t>
      </w:r>
    </w:p>
    <w:p w:rsidR="00871D11" w:rsidRDefault="000832B7" w:rsidP="00871D11">
      <w:pPr>
        <w:pStyle w:val="programcode"/>
      </w:pPr>
      <w:proofErr w:type="spellStart"/>
      <w:proofErr w:type="gramStart"/>
      <w:r w:rsidRPr="00E6765C">
        <w:rPr>
          <w:b/>
        </w:rPr>
        <w:t>def</w:t>
      </w:r>
      <w:proofErr w:type="spellEnd"/>
      <w:proofErr w:type="gramEnd"/>
      <w:r>
        <w:t xml:space="preserve"> d</w:t>
      </w:r>
      <w:r w:rsidR="00871D11">
        <w:t>uplicate(list)</w:t>
      </w:r>
      <w:r>
        <w:t>:</w:t>
      </w:r>
    </w:p>
    <w:p w:rsidR="00871D11" w:rsidRDefault="00871D11" w:rsidP="00871D11">
      <w:pPr>
        <w:pStyle w:val="programcode"/>
      </w:pPr>
      <w:r>
        <w:t xml:space="preserve">  </w:t>
      </w:r>
      <w:proofErr w:type="gramStart"/>
      <w:r w:rsidR="00F7330F" w:rsidRPr="00E6765C">
        <w:rPr>
          <w:b/>
        </w:rPr>
        <w:t>f</w:t>
      </w:r>
      <w:r w:rsidRPr="00E6765C">
        <w:rPr>
          <w:b/>
        </w:rPr>
        <w:t>or</w:t>
      </w:r>
      <w:proofErr w:type="gramEnd"/>
      <w:r w:rsidR="000832B7">
        <w:t xml:space="preserve"> </w:t>
      </w:r>
      <w:r w:rsidR="000C776C">
        <w:t>n</w:t>
      </w:r>
      <w:r>
        <w:t xml:space="preserve"> </w:t>
      </w:r>
      <w:r w:rsidRPr="00E6765C">
        <w:rPr>
          <w:b/>
        </w:rPr>
        <w:t>in</w:t>
      </w:r>
      <w:r>
        <w:t xml:space="preserve"> list</w:t>
      </w:r>
      <w:r w:rsidR="000832B7">
        <w:t>:</w:t>
      </w:r>
    </w:p>
    <w:p w:rsidR="00871D11" w:rsidRDefault="00871D11" w:rsidP="00871D11">
      <w:pPr>
        <w:pStyle w:val="programcode"/>
      </w:pPr>
      <w:r>
        <w:t xml:space="preserve">    </w:t>
      </w:r>
      <w:proofErr w:type="gramStart"/>
      <w:r w:rsidRPr="00E6765C">
        <w:rPr>
          <w:b/>
        </w:rPr>
        <w:t>yield</w:t>
      </w:r>
      <w:proofErr w:type="gramEnd"/>
      <w:r>
        <w:t xml:space="preserve"> n</w:t>
      </w:r>
      <w:r w:rsidR="00F7330F">
        <w:t xml:space="preserve"> </w:t>
      </w:r>
    </w:p>
    <w:p w:rsidR="00F7330F" w:rsidRDefault="00871D11" w:rsidP="000832B7">
      <w:pPr>
        <w:pStyle w:val="programcode"/>
      </w:pPr>
      <w:r>
        <w:t xml:space="preserve">    </w:t>
      </w:r>
      <w:proofErr w:type="gramStart"/>
      <w:r w:rsidRPr="00E6765C">
        <w:rPr>
          <w:b/>
        </w:rPr>
        <w:t>yield</w:t>
      </w:r>
      <w:proofErr w:type="gramEnd"/>
      <w:r>
        <w:t xml:space="preserve"> n</w:t>
      </w:r>
      <w:r w:rsidR="00E6765C">
        <w:t xml:space="preserve"> * 10</w:t>
      </w:r>
    </w:p>
    <w:p w:rsidR="00E6765C" w:rsidRDefault="005C64C5" w:rsidP="00871D11">
      <w:pPr>
        <w:ind w:firstLine="0"/>
      </w:pPr>
      <w:r>
        <w:t>Haskell m</w:t>
      </w:r>
      <w:r w:rsidR="00E6765C">
        <w:t xml:space="preserve">onad comprehensions </w:t>
      </w:r>
      <w:r w:rsidR="00307A5F">
        <w:t xml:space="preserve">[19] </w:t>
      </w:r>
      <w:r w:rsidR="00E6765C">
        <w:t xml:space="preserve">allow us to write </w:t>
      </w:r>
      <w:proofErr w:type="gramStart"/>
      <w:r w:rsidR="00E6765C" w:rsidRPr="00F7330F">
        <w:rPr>
          <w:rStyle w:val="Inlinecode"/>
        </w:rPr>
        <w:t>[ n</w:t>
      </w:r>
      <w:proofErr w:type="gramEnd"/>
      <w:r w:rsidR="00E6765C" w:rsidRPr="00F7330F">
        <w:rPr>
          <w:rStyle w:val="Inlinecode"/>
        </w:rPr>
        <w:t xml:space="preserve"> * 10 | n &lt;- list ]</w:t>
      </w:r>
      <w:r w:rsidR="00E6765C">
        <w:t xml:space="preserve"> to multi</w:t>
      </w:r>
      <w:r w:rsidR="00E6765C">
        <w:softHyphen/>
        <w:t xml:space="preserve">ply all elements by 10, but they are not expressive enough to </w:t>
      </w:r>
      <w:r>
        <w:t xml:space="preserve">capture </w:t>
      </w:r>
      <w:r w:rsidR="00307A5F">
        <w:t>duplication</w:t>
      </w:r>
      <w:r w:rsidR="00E6765C">
        <w:t xml:space="preserve">. </w:t>
      </w:r>
      <w:r>
        <w:t xml:space="preserve">To do that, </w:t>
      </w:r>
      <w:r w:rsidR="00307A5F">
        <w:t xml:space="preserve">the </w:t>
      </w:r>
      <w:r w:rsidR="00E6765C">
        <w:t xml:space="preserve">code also needs monoidal </w:t>
      </w:r>
      <w:r>
        <w:t>operation to concatenate</w:t>
      </w:r>
      <w:r w:rsidR="00E6765C">
        <w:t xml:space="preserve"> two lists. This can be done using the </w:t>
      </w:r>
      <w:proofErr w:type="spellStart"/>
      <w:r w:rsidR="00E6765C" w:rsidRPr="00E6765C">
        <w:rPr>
          <w:rStyle w:val="Inlinecode"/>
        </w:rPr>
        <w:t>MonadPlus</w:t>
      </w:r>
      <w:proofErr w:type="spellEnd"/>
      <w:r w:rsidR="00E6765C">
        <w:t xml:space="preserve"> type class and </w:t>
      </w:r>
      <w:proofErr w:type="spellStart"/>
      <w:r w:rsidR="00E6765C" w:rsidRPr="00E6765C">
        <w:rPr>
          <w:rStyle w:val="Inlinecode"/>
        </w:rPr>
        <w:t>mplus</w:t>
      </w:r>
      <w:proofErr w:type="spellEnd"/>
      <w:r w:rsidR="00E6765C">
        <w:t xml:space="preserve"> operation, but </w:t>
      </w:r>
      <w:r w:rsidR="00307A5F">
        <w:t>then we cannot bene</w:t>
      </w:r>
      <w:r w:rsidR="00307A5F">
        <w:softHyphen/>
        <w:t>fit from any syntactic extension. In F#, we can write the sample as follows:</w:t>
      </w:r>
    </w:p>
    <w:p w:rsidR="00871D11" w:rsidRDefault="00871D11" w:rsidP="00871D11">
      <w:pPr>
        <w:pStyle w:val="programcode"/>
      </w:pPr>
      <w:proofErr w:type="spellStart"/>
      <w:proofErr w:type="gramStart"/>
      <w:r>
        <w:t>seq</w:t>
      </w:r>
      <w:proofErr w:type="spellEnd"/>
      <w:proofErr w:type="gramEnd"/>
      <w:r>
        <w:t xml:space="preserve"> { </w:t>
      </w:r>
      <w:r w:rsidRPr="00307A5F">
        <w:rPr>
          <w:b/>
        </w:rPr>
        <w:t>for</w:t>
      </w:r>
      <w:r>
        <w:t xml:space="preserve"> n </w:t>
      </w:r>
      <w:r w:rsidRPr="00307A5F">
        <w:rPr>
          <w:b/>
        </w:rPr>
        <w:t>in</w:t>
      </w:r>
      <w:r>
        <w:t xml:space="preserve"> numbers </w:t>
      </w:r>
      <w:r w:rsidRPr="00307A5F">
        <w:rPr>
          <w:b/>
        </w:rPr>
        <w:t>do</w:t>
      </w:r>
      <w:r>
        <w:t xml:space="preserve"> </w:t>
      </w:r>
    </w:p>
    <w:p w:rsidR="00871D11" w:rsidRDefault="00871D11" w:rsidP="00871D11">
      <w:pPr>
        <w:pStyle w:val="programcode"/>
      </w:pPr>
      <w:r>
        <w:t xml:space="preserve">        </w:t>
      </w:r>
      <w:proofErr w:type="gramStart"/>
      <w:r w:rsidRPr="00307A5F">
        <w:rPr>
          <w:b/>
        </w:rPr>
        <w:t>yield</w:t>
      </w:r>
      <w:proofErr w:type="gramEnd"/>
      <w:r>
        <w:t xml:space="preserve"> n</w:t>
      </w:r>
      <w:r w:rsidR="00F7330F">
        <w:t xml:space="preserve"> </w:t>
      </w:r>
    </w:p>
    <w:p w:rsidR="00871D11" w:rsidRDefault="00871D11" w:rsidP="00871D11">
      <w:pPr>
        <w:pStyle w:val="programcode"/>
      </w:pPr>
      <w:r>
        <w:t xml:space="preserve">        </w:t>
      </w:r>
      <w:proofErr w:type="gramStart"/>
      <w:r w:rsidRPr="00307A5F">
        <w:rPr>
          <w:b/>
        </w:rPr>
        <w:t>yield</w:t>
      </w:r>
      <w:proofErr w:type="gramEnd"/>
      <w:r>
        <w:t xml:space="preserve"> n</w:t>
      </w:r>
      <w:r w:rsidR="00E6765C">
        <w:t xml:space="preserve"> * 1</w:t>
      </w:r>
      <w:r w:rsidR="00F7330F">
        <w:t>0</w:t>
      </w:r>
      <w:r>
        <w:t xml:space="preserve"> }</w:t>
      </w:r>
    </w:p>
    <w:p w:rsidR="002B6C30" w:rsidRDefault="006E630A" w:rsidP="00307A5F">
      <w:pPr>
        <w:ind w:firstLine="0"/>
      </w:pPr>
      <w:r>
        <w:t xml:space="preserve">The </w:t>
      </w:r>
      <w:proofErr w:type="spellStart"/>
      <w:r w:rsidRPr="006E630A">
        <w:rPr>
          <w:rStyle w:val="Inlinecode"/>
        </w:rPr>
        <w:t>seq</w:t>
      </w:r>
      <w:proofErr w:type="spellEnd"/>
      <w:r w:rsidRPr="006E630A">
        <w:rPr>
          <w:rStyle w:val="Inlinecode"/>
        </w:rPr>
        <w:t xml:space="preserve"> </w:t>
      </w:r>
      <w:proofErr w:type="gramStart"/>
      <w:r w:rsidRPr="006E630A">
        <w:rPr>
          <w:rStyle w:val="Inlinecode"/>
        </w:rPr>
        <w:t>{ ..</w:t>
      </w:r>
      <w:proofErr w:type="gramEnd"/>
      <w:r w:rsidRPr="006E630A">
        <w:rPr>
          <w:rStyle w:val="Inlinecode"/>
        </w:rPr>
        <w:t xml:space="preserve"> }</w:t>
      </w:r>
      <w:r>
        <w:t xml:space="preserve"> block is again a computation expression, but it uses a different syntax, which is more appropriate for generators. As already noted, this example re</w:t>
      </w:r>
      <w:r>
        <w:softHyphen/>
        <w:t>quires mo</w:t>
      </w:r>
      <w:r>
        <w:softHyphen/>
        <w:t xml:space="preserve">noidal structure, which is provided by </w:t>
      </w:r>
      <w:r w:rsidRPr="006E630A">
        <w:rPr>
          <w:rStyle w:val="Inlinecode"/>
        </w:rPr>
        <w:t>Combine</w:t>
      </w:r>
      <w:r>
        <w:t xml:space="preserve"> member of </w:t>
      </w:r>
      <w:r w:rsidRPr="006E630A">
        <w:rPr>
          <w:rStyle w:val="Inlinecode"/>
        </w:rPr>
        <w:t>seq</w:t>
      </w:r>
      <w:r>
        <w:t xml:space="preserve">. When the member is defined, the computation can produce multiple results using either </w:t>
      </w:r>
      <w:r w:rsidRPr="006E630A">
        <w:rPr>
          <w:rStyle w:val="Inlinecode"/>
        </w:rPr>
        <w:t>yield</w:t>
      </w:r>
      <w:r>
        <w:t xml:space="preserve"> or </w:t>
      </w:r>
      <w:r w:rsidRPr="006E630A">
        <w:rPr>
          <w:rStyle w:val="Inlinecode"/>
        </w:rPr>
        <w:t>return</w:t>
      </w:r>
      <w:r>
        <w:t>.</w:t>
      </w:r>
    </w:p>
    <w:p w:rsidR="00DE5FDD" w:rsidRDefault="00DE5FDD" w:rsidP="006F49BD">
      <w:pPr>
        <w:pStyle w:val="Heading2"/>
      </w:pPr>
      <w:r>
        <w:t>Computation expressions</w:t>
      </w:r>
    </w:p>
    <w:p w:rsidR="00151C1E" w:rsidRDefault="008B18EE" w:rsidP="00152FC3">
      <w:pPr>
        <w:pStyle w:val="Normalnoindent"/>
      </w:pPr>
      <w:r>
        <w:t>Computation expressions have been available in F# since 2007 [</w:t>
      </w:r>
      <w:r w:rsidR="00F56970">
        <w:t>15</w:t>
      </w:r>
      <w:r>
        <w:t>] and they are fully documented in the</w:t>
      </w:r>
      <w:r w:rsidR="00E94CE3">
        <w:t xml:space="preserve"> F# language specification [17]. In this paper, we look at this purely syntactic language mechanism from a different perspective, but this section gives a brief overview of how the </w:t>
      </w:r>
      <w:r w:rsidR="00152FC3">
        <w:t xml:space="preserve">syntactic </w:t>
      </w:r>
      <w:r w:rsidR="00E94CE3">
        <w:t>mechanism works. Showing the entire syntax and transla</w:t>
      </w:r>
      <w:r w:rsidR="00E94CE3">
        <w:softHyphen/>
        <w:t xml:space="preserve">tion rules is beyond the scope of this paper, but we include most of the constructs that are used in this paper. </w:t>
      </w:r>
      <w:r w:rsidR="00152FC3">
        <w:t>Computation expression is an F# expression, but the body of computation expressions is a separate syntactic category:</w:t>
      </w:r>
    </w:p>
    <w:p w:rsidR="00151C1E" w:rsidRPr="00283555" w:rsidRDefault="00151C1E" w:rsidP="00283555">
      <w:pPr>
        <w:pStyle w:val="equationcode"/>
        <w:contextualSpacing w:val="0"/>
        <w:rPr>
          <w:rFonts w:ascii="Times New Roman" w:hAnsi="Times New Roman"/>
          <w:sz w:val="20"/>
        </w:rPr>
      </w:pPr>
      <w:proofErr w:type="spellStart"/>
      <w:proofErr w:type="gramStart"/>
      <w:r w:rsidRPr="00283555">
        <w:rPr>
          <w:rFonts w:ascii="Times New Roman" w:hAnsi="Times New Roman"/>
          <w:i/>
          <w:sz w:val="20"/>
        </w:rPr>
        <w:lastRenderedPageBreak/>
        <w:t>expr</w:t>
      </w:r>
      <w:proofErr w:type="spellEnd"/>
      <w:proofErr w:type="gramEnd"/>
      <w:r w:rsidRPr="00283555">
        <w:rPr>
          <w:rFonts w:ascii="Times New Roman" w:hAnsi="Times New Roman"/>
          <w:sz w:val="20"/>
        </w:rPr>
        <w:tab/>
      </w:r>
      <w:r w:rsidRPr="00283555">
        <w:rPr>
          <w:rFonts w:ascii="Times New Roman" w:hAnsi="Times New Roman"/>
          <w:sz w:val="20"/>
        </w:rPr>
        <w:tab/>
        <w:t>=</w:t>
      </w:r>
      <w:r w:rsidRPr="00283555">
        <w:rPr>
          <w:rFonts w:ascii="Times New Roman" w:hAnsi="Times New Roman"/>
          <w:sz w:val="20"/>
        </w:rPr>
        <w:tab/>
      </w:r>
      <w:r w:rsidRPr="00283555">
        <w:rPr>
          <w:rFonts w:ascii="Times New Roman" w:hAnsi="Times New Roman"/>
          <w:sz w:val="20"/>
        </w:rPr>
        <w:tab/>
      </w:r>
      <w:proofErr w:type="spellStart"/>
      <w:r w:rsidRPr="00283555">
        <w:rPr>
          <w:rFonts w:ascii="Times New Roman" w:hAnsi="Times New Roman"/>
          <w:i/>
          <w:sz w:val="20"/>
        </w:rPr>
        <w:t>expr</w:t>
      </w:r>
      <w:proofErr w:type="spellEnd"/>
      <w:r w:rsidRPr="00283555">
        <w:rPr>
          <w:rFonts w:ascii="Times New Roman" w:hAnsi="Times New Roman"/>
          <w:i/>
          <w:sz w:val="20"/>
        </w:rPr>
        <w:t xml:space="preserve"> </w:t>
      </w:r>
      <w:r w:rsidRPr="00283555">
        <w:rPr>
          <w:rFonts w:ascii="Times New Roman" w:hAnsi="Times New Roman"/>
          <w:sz w:val="20"/>
        </w:rPr>
        <w:t xml:space="preserve">{ </w:t>
      </w:r>
      <w:proofErr w:type="spellStart"/>
      <w:r w:rsidRPr="00283555">
        <w:rPr>
          <w:rFonts w:ascii="Times New Roman" w:hAnsi="Times New Roman"/>
          <w:i/>
          <w:sz w:val="20"/>
        </w:rPr>
        <w:t>cexpr</w:t>
      </w:r>
      <w:proofErr w:type="spellEnd"/>
      <w:r w:rsidRPr="00283555">
        <w:rPr>
          <w:rFonts w:ascii="Times New Roman" w:hAnsi="Times New Roman"/>
          <w:sz w:val="20"/>
        </w:rPr>
        <w:t xml:space="preserve"> }</w:t>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00283555">
        <w:rPr>
          <w:rFonts w:ascii="Times New Roman" w:hAnsi="Times New Roman"/>
          <w:sz w:val="20"/>
        </w:rPr>
        <w:tab/>
      </w:r>
      <w:r w:rsidRPr="00283555">
        <w:rPr>
          <w:rFonts w:ascii="Times New Roman" w:hAnsi="Times New Roman"/>
          <w:sz w:val="20"/>
        </w:rPr>
        <w:tab/>
        <w:t>Computation expression</w:t>
      </w:r>
    </w:p>
    <w:p w:rsidR="00151C1E" w:rsidRPr="00283555" w:rsidRDefault="00151C1E" w:rsidP="00151C1E">
      <w:pPr>
        <w:pStyle w:val="equationcode"/>
        <w:tabs>
          <w:tab w:val="clear" w:pos="113"/>
        </w:tabs>
        <w:rPr>
          <w:rFonts w:ascii="Times New Roman" w:hAnsi="Times New Roman"/>
          <w:sz w:val="20"/>
        </w:rPr>
      </w:pPr>
      <w:proofErr w:type="spellStart"/>
      <w:proofErr w:type="gramStart"/>
      <w:r w:rsidRPr="00283555">
        <w:rPr>
          <w:rFonts w:ascii="Times New Roman" w:hAnsi="Times New Roman"/>
          <w:i/>
          <w:sz w:val="20"/>
        </w:rPr>
        <w:t>cexpr</w:t>
      </w:r>
      <w:proofErr w:type="spellEnd"/>
      <w:proofErr w:type="gramEnd"/>
      <w:r w:rsidRPr="00283555">
        <w:rPr>
          <w:rFonts w:ascii="Times New Roman" w:hAnsi="Times New Roman"/>
          <w:sz w:val="20"/>
        </w:rPr>
        <w:tab/>
      </w:r>
      <w:r w:rsidRPr="00283555">
        <w:rPr>
          <w:rFonts w:ascii="Times New Roman" w:hAnsi="Times New Roman"/>
          <w:sz w:val="20"/>
        </w:rPr>
        <w:tab/>
        <w:t>=</w:t>
      </w:r>
      <w:r w:rsidR="00283555">
        <w:rPr>
          <w:rFonts w:ascii="Times New Roman" w:hAnsi="Times New Roman"/>
          <w:sz w:val="20"/>
        </w:rPr>
        <w:tab/>
      </w:r>
      <w:r w:rsidR="00283555">
        <w:rPr>
          <w:rFonts w:ascii="Times New Roman" w:hAnsi="Times New Roman"/>
          <w:sz w:val="20"/>
        </w:rPr>
        <w:tab/>
      </w:r>
      <w:r w:rsidRPr="00283555">
        <w:rPr>
          <w:rFonts w:ascii="Times New Roman" w:hAnsi="Times New Roman"/>
          <w:b/>
          <w:sz w:val="20"/>
        </w:rPr>
        <w:t>let</w:t>
      </w:r>
      <w:r w:rsidRPr="00283555">
        <w:rPr>
          <w:rFonts w:ascii="Times New Roman" w:hAnsi="Times New Roman"/>
          <w:sz w:val="20"/>
        </w:rPr>
        <w:t xml:space="preserve"> </w:t>
      </w:r>
      <w:r w:rsidRPr="00283555">
        <w:rPr>
          <w:rFonts w:ascii="Times New Roman" w:hAnsi="Times New Roman"/>
          <w:i/>
          <w:sz w:val="20"/>
        </w:rPr>
        <w:t>pat</w:t>
      </w:r>
      <w:r w:rsidRPr="00283555">
        <w:rPr>
          <w:rFonts w:ascii="Times New Roman" w:hAnsi="Times New Roman"/>
          <w:sz w:val="20"/>
        </w:rPr>
        <w:t xml:space="preserve"> = </w:t>
      </w:r>
      <w:proofErr w:type="spellStart"/>
      <w:r w:rsidRPr="00283555">
        <w:rPr>
          <w:rFonts w:ascii="Times New Roman" w:hAnsi="Times New Roman"/>
          <w:i/>
          <w:sz w:val="20"/>
        </w:rPr>
        <w:t>expr</w:t>
      </w:r>
      <w:proofErr w:type="spellEnd"/>
      <w:r w:rsidRPr="00283555">
        <w:rPr>
          <w:rFonts w:ascii="Times New Roman" w:hAnsi="Times New Roman"/>
          <w:sz w:val="20"/>
        </w:rPr>
        <w:t xml:space="preserve"> </w:t>
      </w:r>
      <w:r w:rsidRPr="00283555">
        <w:rPr>
          <w:rFonts w:ascii="Times New Roman" w:hAnsi="Times New Roman"/>
          <w:b/>
          <w:sz w:val="20"/>
        </w:rPr>
        <w:t>in</w:t>
      </w:r>
      <w:r w:rsidRPr="00283555">
        <w:rPr>
          <w:rFonts w:ascii="Times New Roman" w:hAnsi="Times New Roman"/>
          <w:sz w:val="20"/>
        </w:rPr>
        <w:t xml:space="preserve"> </w:t>
      </w:r>
      <w:proofErr w:type="spellStart"/>
      <w:r w:rsidRPr="00283555">
        <w:rPr>
          <w:rFonts w:ascii="Times New Roman" w:hAnsi="Times New Roman"/>
          <w:i/>
          <w:sz w:val="20"/>
        </w:rPr>
        <w:t>cexpr</w:t>
      </w:r>
      <w:proofErr w:type="spellEnd"/>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t>Binding value</w:t>
      </w:r>
    </w:p>
    <w:p w:rsidR="00151C1E" w:rsidRPr="00283555" w:rsidRDefault="003F21EC" w:rsidP="00151C1E">
      <w:pPr>
        <w:pStyle w:val="equationcode"/>
        <w:tabs>
          <w:tab w:val="clear" w:pos="113"/>
        </w:tabs>
        <w:rPr>
          <w:rFonts w:ascii="Times New Roman" w:hAnsi="Times New Roman"/>
          <w:sz w:val="20"/>
        </w:rPr>
      </w:pPr>
      <w:r>
        <w:rPr>
          <w:rFonts w:ascii="Times New Roman" w:hAnsi="Times New Roman"/>
          <w:sz w:val="20"/>
        </w:rPr>
        <w:tab/>
      </w:r>
      <w:r>
        <w:rPr>
          <w:rFonts w:ascii="Times New Roman" w:hAnsi="Times New Roman"/>
          <w:sz w:val="20"/>
        </w:rPr>
        <w:tab/>
      </w:r>
      <w:r w:rsidR="00151C1E" w:rsidRPr="00283555">
        <w:rPr>
          <w:rFonts w:ascii="Times New Roman" w:hAnsi="Times New Roman"/>
          <w:sz w:val="20"/>
        </w:rPr>
        <w:tab/>
      </w:r>
      <w:r w:rsidR="00283555">
        <w:rPr>
          <w:rFonts w:ascii="Times New Roman" w:hAnsi="Times New Roman"/>
          <w:sz w:val="20"/>
        </w:rPr>
        <w:tab/>
      </w:r>
      <w:r w:rsidR="00283555">
        <w:rPr>
          <w:rFonts w:ascii="Times New Roman" w:hAnsi="Times New Roman"/>
          <w:sz w:val="20"/>
        </w:rPr>
        <w:tab/>
      </w:r>
      <w:r>
        <w:rPr>
          <w:rFonts w:ascii="Times New Roman" w:hAnsi="Times New Roman"/>
          <w:sz w:val="20"/>
        </w:rPr>
        <w:t xml:space="preserve"> </w:t>
      </w:r>
      <w:r w:rsidR="00151C1E" w:rsidRPr="00283555">
        <w:rPr>
          <w:rFonts w:ascii="Times New Roman" w:hAnsi="Times New Roman"/>
          <w:sz w:val="20"/>
        </w:rPr>
        <w:t>|</w:t>
      </w:r>
      <w:r w:rsidR="00283555">
        <w:rPr>
          <w:rFonts w:ascii="Times New Roman" w:hAnsi="Times New Roman"/>
          <w:sz w:val="20"/>
        </w:rPr>
        <w:tab/>
      </w:r>
      <w:r w:rsidR="00283555">
        <w:rPr>
          <w:rFonts w:ascii="Times New Roman" w:hAnsi="Times New Roman"/>
          <w:sz w:val="20"/>
        </w:rPr>
        <w:tab/>
      </w:r>
      <w:r w:rsidR="00151C1E" w:rsidRPr="00283555">
        <w:rPr>
          <w:rFonts w:ascii="Times New Roman" w:hAnsi="Times New Roman"/>
          <w:b/>
          <w:sz w:val="20"/>
        </w:rPr>
        <w:t>let!</w:t>
      </w:r>
      <w:r w:rsidR="00151C1E" w:rsidRPr="00283555">
        <w:rPr>
          <w:rFonts w:ascii="Times New Roman" w:hAnsi="Times New Roman"/>
          <w:sz w:val="20"/>
        </w:rPr>
        <w:t xml:space="preserve"> </w:t>
      </w:r>
      <w:proofErr w:type="gramStart"/>
      <w:r w:rsidR="00151C1E" w:rsidRPr="00283555">
        <w:rPr>
          <w:rFonts w:ascii="Times New Roman" w:hAnsi="Times New Roman"/>
          <w:sz w:val="20"/>
        </w:rPr>
        <w:t>pat</w:t>
      </w:r>
      <w:proofErr w:type="gramEnd"/>
      <w:r w:rsidR="00151C1E" w:rsidRPr="00283555">
        <w:rPr>
          <w:rFonts w:ascii="Times New Roman" w:hAnsi="Times New Roman"/>
          <w:sz w:val="20"/>
        </w:rPr>
        <w:t xml:space="preserve"> = </w:t>
      </w:r>
      <w:proofErr w:type="spellStart"/>
      <w:r w:rsidR="00151C1E" w:rsidRPr="00283555">
        <w:rPr>
          <w:rFonts w:ascii="Times New Roman" w:hAnsi="Times New Roman"/>
          <w:sz w:val="20"/>
        </w:rPr>
        <w:t>expr</w:t>
      </w:r>
      <w:proofErr w:type="spellEnd"/>
      <w:r w:rsidR="00151C1E" w:rsidRPr="00283555">
        <w:rPr>
          <w:rFonts w:ascii="Times New Roman" w:hAnsi="Times New Roman"/>
          <w:sz w:val="20"/>
        </w:rPr>
        <w:t xml:space="preserve"> </w:t>
      </w:r>
      <w:r w:rsidR="00151C1E" w:rsidRPr="00283555">
        <w:rPr>
          <w:rFonts w:ascii="Times New Roman" w:hAnsi="Times New Roman"/>
          <w:b/>
          <w:sz w:val="20"/>
        </w:rPr>
        <w:t>in</w:t>
      </w:r>
      <w:r w:rsidR="00151C1E" w:rsidRPr="00283555">
        <w:rPr>
          <w:rFonts w:ascii="Times New Roman" w:hAnsi="Times New Roman"/>
          <w:sz w:val="20"/>
        </w:rPr>
        <w:t xml:space="preserve"> </w:t>
      </w:r>
      <w:proofErr w:type="spellStart"/>
      <w:r w:rsidR="00151C1E" w:rsidRPr="00283555">
        <w:rPr>
          <w:rFonts w:ascii="Times New Roman" w:hAnsi="Times New Roman"/>
          <w:sz w:val="20"/>
        </w:rPr>
        <w:t>cexp</w:t>
      </w:r>
      <w:proofErr w:type="spellEnd"/>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00151C1E" w:rsidRPr="00283555">
        <w:rPr>
          <w:rFonts w:ascii="Times New Roman" w:hAnsi="Times New Roman"/>
          <w:sz w:val="20"/>
        </w:rPr>
        <w:t>Binding computation</w:t>
      </w:r>
    </w:p>
    <w:p w:rsidR="00151C1E" w:rsidRPr="00283555" w:rsidRDefault="00E94CE3" w:rsidP="00E94CE3">
      <w:pPr>
        <w:pStyle w:val="equationcode"/>
        <w:tabs>
          <w:tab w:val="clear" w:pos="113"/>
        </w:tabs>
        <w:ind w:left="792" w:firstLine="112"/>
        <w:rPr>
          <w:rFonts w:ascii="Times New Roman" w:hAnsi="Times New Roman"/>
          <w:sz w:val="20"/>
        </w:rPr>
      </w:pPr>
      <w:r>
        <w:rPr>
          <w:rFonts w:ascii="Times New Roman" w:hAnsi="Times New Roman"/>
          <w:sz w:val="20"/>
        </w:rPr>
        <w:t xml:space="preserve"> </w:t>
      </w:r>
      <w:r w:rsidR="00151C1E" w:rsidRPr="00283555">
        <w:rPr>
          <w:rFonts w:ascii="Times New Roman" w:hAnsi="Times New Roman"/>
          <w:sz w:val="20"/>
        </w:rPr>
        <w:t>|</w:t>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b/>
          <w:sz w:val="20"/>
        </w:rPr>
        <w:t>return</w:t>
      </w:r>
      <w:r w:rsidR="00151C1E" w:rsidRPr="00283555">
        <w:rPr>
          <w:rFonts w:ascii="Times New Roman" w:hAnsi="Times New Roman"/>
          <w:sz w:val="20"/>
        </w:rPr>
        <w:t xml:space="preserve"> </w:t>
      </w:r>
      <w:proofErr w:type="spellStart"/>
      <w:r w:rsidR="00151C1E" w:rsidRPr="00283555">
        <w:rPr>
          <w:rFonts w:ascii="Times New Roman" w:hAnsi="Times New Roman"/>
          <w:i/>
          <w:sz w:val="20"/>
        </w:rPr>
        <w:t>expr</w:t>
      </w:r>
      <w:proofErr w:type="spellEnd"/>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t xml:space="preserve">Return </w:t>
      </w:r>
      <w:r w:rsidR="003F21EC">
        <w:rPr>
          <w:rFonts w:ascii="Times New Roman" w:hAnsi="Times New Roman"/>
          <w:sz w:val="20"/>
        </w:rPr>
        <w:t>value</w:t>
      </w:r>
    </w:p>
    <w:p w:rsidR="00151C1E" w:rsidRPr="00283555" w:rsidRDefault="003F21EC" w:rsidP="00151C1E">
      <w:pPr>
        <w:pStyle w:val="equationcode"/>
        <w:tabs>
          <w:tab w:val="clear" w:pos="113"/>
        </w:tabs>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sidR="00283555">
        <w:rPr>
          <w:rFonts w:ascii="Times New Roman" w:hAnsi="Times New Roman"/>
          <w:sz w:val="20"/>
        </w:rPr>
        <w:tab/>
      </w:r>
      <w:r w:rsidR="00283555">
        <w:rPr>
          <w:rFonts w:ascii="Times New Roman" w:hAnsi="Times New Roman"/>
          <w:sz w:val="20"/>
        </w:rPr>
        <w:tab/>
      </w:r>
      <w:r>
        <w:rPr>
          <w:rFonts w:ascii="Times New Roman" w:hAnsi="Times New Roman"/>
          <w:sz w:val="20"/>
        </w:rPr>
        <w:t xml:space="preserve"> </w:t>
      </w:r>
      <w:r w:rsidR="00151C1E" w:rsidRPr="00283555">
        <w:rPr>
          <w:rFonts w:ascii="Times New Roman" w:hAnsi="Times New Roman"/>
          <w:sz w:val="20"/>
        </w:rPr>
        <w:t>|</w:t>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b/>
          <w:sz w:val="20"/>
        </w:rPr>
        <w:t>return!</w:t>
      </w:r>
      <w:r w:rsidR="00151C1E" w:rsidRPr="00283555">
        <w:rPr>
          <w:rFonts w:ascii="Times New Roman" w:hAnsi="Times New Roman"/>
          <w:sz w:val="20"/>
        </w:rPr>
        <w:t xml:space="preserve"> </w:t>
      </w:r>
      <w:proofErr w:type="spellStart"/>
      <w:proofErr w:type="gramStart"/>
      <w:r w:rsidR="00151C1E" w:rsidRPr="00283555">
        <w:rPr>
          <w:rFonts w:ascii="Times New Roman" w:hAnsi="Times New Roman"/>
          <w:i/>
          <w:sz w:val="20"/>
        </w:rPr>
        <w:t>expr</w:t>
      </w:r>
      <w:proofErr w:type="spellEnd"/>
      <w:proofErr w:type="gramEnd"/>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sidR="00151C1E" w:rsidRPr="00283555">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00151C1E" w:rsidRPr="00283555">
        <w:rPr>
          <w:rFonts w:ascii="Times New Roman" w:hAnsi="Times New Roman"/>
          <w:sz w:val="20"/>
        </w:rPr>
        <w:t>Return computation</w:t>
      </w:r>
    </w:p>
    <w:p w:rsidR="00151C1E" w:rsidRPr="00283555" w:rsidRDefault="00151C1E" w:rsidP="00151C1E">
      <w:pPr>
        <w:pStyle w:val="equationcode"/>
        <w:tabs>
          <w:tab w:val="clear" w:pos="113"/>
        </w:tabs>
        <w:rPr>
          <w:rFonts w:ascii="Times New Roman" w:hAnsi="Times New Roman"/>
          <w:sz w:val="20"/>
        </w:rPr>
      </w:pP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003F21EC">
        <w:rPr>
          <w:rFonts w:ascii="Times New Roman" w:hAnsi="Times New Roman"/>
          <w:sz w:val="20"/>
        </w:rPr>
        <w:t xml:space="preserve"> </w:t>
      </w:r>
      <w:r w:rsidRPr="00283555">
        <w:rPr>
          <w:rFonts w:ascii="Times New Roman" w:hAnsi="Times New Roman"/>
          <w:sz w:val="20"/>
        </w:rPr>
        <w:t>|</w:t>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b/>
          <w:sz w:val="20"/>
        </w:rPr>
        <w:t>yield</w:t>
      </w:r>
      <w:r w:rsidRPr="00283555">
        <w:rPr>
          <w:rFonts w:ascii="Times New Roman" w:hAnsi="Times New Roman"/>
          <w:sz w:val="20"/>
        </w:rPr>
        <w:t xml:space="preserve"> </w:t>
      </w:r>
      <w:proofErr w:type="spellStart"/>
      <w:r w:rsidRPr="00283555">
        <w:rPr>
          <w:rFonts w:ascii="Times New Roman" w:hAnsi="Times New Roman"/>
          <w:i/>
          <w:sz w:val="20"/>
        </w:rPr>
        <w:t>expr</w:t>
      </w:r>
      <w:proofErr w:type="spellEnd"/>
      <w:r w:rsidRPr="00283555">
        <w:rPr>
          <w:rFonts w:ascii="Times New Roman" w:hAnsi="Times New Roman"/>
          <w:i/>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Pr="00283555">
        <w:rPr>
          <w:rFonts w:ascii="Times New Roman" w:hAnsi="Times New Roman"/>
          <w:sz w:val="20"/>
        </w:rPr>
        <w:t>Yielding value</w:t>
      </w:r>
    </w:p>
    <w:p w:rsidR="00151C1E" w:rsidRPr="00283555" w:rsidRDefault="00151C1E" w:rsidP="00151C1E">
      <w:pPr>
        <w:pStyle w:val="equationcode"/>
        <w:tabs>
          <w:tab w:val="clear" w:pos="113"/>
        </w:tabs>
        <w:rPr>
          <w:rFonts w:ascii="Times New Roman" w:hAnsi="Times New Roman"/>
          <w:sz w:val="20"/>
        </w:rPr>
      </w:pP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003F21EC">
        <w:rPr>
          <w:rFonts w:ascii="Times New Roman" w:hAnsi="Times New Roman"/>
          <w:sz w:val="20"/>
        </w:rPr>
        <w:t xml:space="preserve"> </w:t>
      </w:r>
      <w:r w:rsidRPr="00283555">
        <w:rPr>
          <w:rFonts w:ascii="Times New Roman" w:hAnsi="Times New Roman"/>
          <w:sz w:val="20"/>
        </w:rPr>
        <w:t>|</w:t>
      </w:r>
      <w:r w:rsidRPr="00283555">
        <w:rPr>
          <w:rFonts w:ascii="Times New Roman" w:hAnsi="Times New Roman"/>
          <w:sz w:val="20"/>
        </w:rPr>
        <w:tab/>
      </w:r>
      <w:r w:rsidRPr="00283555">
        <w:rPr>
          <w:rFonts w:ascii="Times New Roman" w:hAnsi="Times New Roman"/>
          <w:sz w:val="20"/>
        </w:rPr>
        <w:tab/>
      </w:r>
      <w:proofErr w:type="gramStart"/>
      <w:r w:rsidRPr="00283555">
        <w:rPr>
          <w:rFonts w:ascii="Times New Roman" w:hAnsi="Times New Roman"/>
          <w:b/>
          <w:sz w:val="20"/>
        </w:rPr>
        <w:t>yield</w:t>
      </w:r>
      <w:proofErr w:type="gramEnd"/>
      <w:r w:rsidRPr="00283555">
        <w:rPr>
          <w:rFonts w:ascii="Times New Roman" w:hAnsi="Times New Roman"/>
          <w:b/>
          <w:sz w:val="20"/>
        </w:rPr>
        <w:t>!</w:t>
      </w:r>
      <w:r w:rsidRPr="00283555">
        <w:rPr>
          <w:rFonts w:ascii="Times New Roman" w:hAnsi="Times New Roman"/>
          <w:sz w:val="20"/>
        </w:rPr>
        <w:t xml:space="preserve"> </w:t>
      </w:r>
      <w:proofErr w:type="spellStart"/>
      <w:proofErr w:type="gramStart"/>
      <w:r w:rsidRPr="00283555">
        <w:rPr>
          <w:rFonts w:ascii="Times New Roman" w:hAnsi="Times New Roman"/>
          <w:i/>
          <w:sz w:val="20"/>
        </w:rPr>
        <w:t>expr</w:t>
      </w:r>
      <w:proofErr w:type="spellEnd"/>
      <w:proofErr w:type="gramEnd"/>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Pr="00283555">
        <w:rPr>
          <w:rFonts w:ascii="Times New Roman" w:hAnsi="Times New Roman"/>
          <w:sz w:val="20"/>
        </w:rPr>
        <w:t>Yielding computation</w:t>
      </w:r>
    </w:p>
    <w:p w:rsidR="00152FC3" w:rsidRPr="00283555" w:rsidRDefault="00152FC3" w:rsidP="00152FC3">
      <w:pPr>
        <w:pStyle w:val="equationcode"/>
        <w:rPr>
          <w:rFonts w:ascii="Times New Roman" w:hAnsi="Times New Roman"/>
          <w:sz w:val="20"/>
        </w:rPr>
      </w:pP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Pr>
          <w:rFonts w:ascii="Times New Roman" w:hAnsi="Times New Roman"/>
          <w:sz w:val="20"/>
        </w:rPr>
        <w:tab/>
        <w:t xml:space="preserve"> </w:t>
      </w:r>
      <w:r w:rsidRPr="00283555">
        <w:rPr>
          <w:rFonts w:ascii="Times New Roman" w:hAnsi="Times New Roman"/>
          <w:sz w:val="20"/>
        </w:rPr>
        <w:t>|</w:t>
      </w:r>
      <w:r w:rsidRPr="00283555">
        <w:rPr>
          <w:rFonts w:ascii="Times New Roman" w:hAnsi="Times New Roman"/>
          <w:sz w:val="20"/>
        </w:rPr>
        <w:tab/>
      </w:r>
      <w:r w:rsidRPr="00283555">
        <w:rPr>
          <w:rFonts w:ascii="Times New Roman" w:hAnsi="Times New Roman"/>
          <w:sz w:val="20"/>
        </w:rPr>
        <w:tab/>
      </w:r>
      <w:proofErr w:type="gramStart"/>
      <w:r w:rsidRPr="00283555">
        <w:rPr>
          <w:rFonts w:ascii="Times New Roman" w:hAnsi="Times New Roman"/>
          <w:b/>
          <w:sz w:val="20"/>
        </w:rPr>
        <w:t>for</w:t>
      </w:r>
      <w:proofErr w:type="gramEnd"/>
      <w:r w:rsidRPr="00283555">
        <w:rPr>
          <w:rFonts w:ascii="Times New Roman" w:hAnsi="Times New Roman"/>
          <w:sz w:val="20"/>
        </w:rPr>
        <w:t xml:space="preserve"> </w:t>
      </w:r>
      <w:r w:rsidRPr="00283555">
        <w:rPr>
          <w:rFonts w:ascii="Times New Roman" w:hAnsi="Times New Roman"/>
          <w:i/>
          <w:sz w:val="20"/>
        </w:rPr>
        <w:t>pat</w:t>
      </w:r>
      <w:r w:rsidRPr="00283555">
        <w:rPr>
          <w:rFonts w:ascii="Times New Roman" w:hAnsi="Times New Roman"/>
          <w:sz w:val="20"/>
        </w:rPr>
        <w:t xml:space="preserve"> </w:t>
      </w:r>
      <w:r w:rsidRPr="00283555">
        <w:rPr>
          <w:rFonts w:ascii="Times New Roman" w:hAnsi="Times New Roman"/>
          <w:b/>
          <w:sz w:val="20"/>
        </w:rPr>
        <w:t>in</w:t>
      </w:r>
      <w:r w:rsidRPr="00283555">
        <w:rPr>
          <w:rFonts w:ascii="Times New Roman" w:hAnsi="Times New Roman"/>
          <w:sz w:val="20"/>
        </w:rPr>
        <w:t xml:space="preserve"> </w:t>
      </w:r>
      <w:proofErr w:type="spellStart"/>
      <w:r w:rsidRPr="00283555">
        <w:rPr>
          <w:rFonts w:ascii="Times New Roman" w:hAnsi="Times New Roman"/>
          <w:i/>
          <w:sz w:val="20"/>
        </w:rPr>
        <w:t>expr</w:t>
      </w:r>
      <w:proofErr w:type="spellEnd"/>
      <w:r w:rsidRPr="00283555">
        <w:rPr>
          <w:rFonts w:ascii="Times New Roman" w:hAnsi="Times New Roman"/>
          <w:sz w:val="20"/>
        </w:rPr>
        <w:t xml:space="preserve"> </w:t>
      </w:r>
      <w:r w:rsidRPr="00283555">
        <w:rPr>
          <w:rFonts w:ascii="Times New Roman" w:hAnsi="Times New Roman"/>
          <w:b/>
          <w:sz w:val="20"/>
        </w:rPr>
        <w:t>do</w:t>
      </w:r>
      <w:r w:rsidRPr="00283555">
        <w:rPr>
          <w:rFonts w:ascii="Times New Roman" w:hAnsi="Times New Roman"/>
          <w:sz w:val="20"/>
        </w:rPr>
        <w:t xml:space="preserve"> </w:t>
      </w:r>
      <w:proofErr w:type="spellStart"/>
      <w:r w:rsidRPr="00283555">
        <w:rPr>
          <w:rFonts w:ascii="Times New Roman" w:hAnsi="Times New Roman"/>
          <w:i/>
          <w:sz w:val="20"/>
        </w:rPr>
        <w:t>cexpr</w:t>
      </w:r>
      <w:proofErr w:type="spellEnd"/>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283555">
        <w:rPr>
          <w:rFonts w:ascii="Times New Roman" w:hAnsi="Times New Roman"/>
          <w:sz w:val="20"/>
        </w:rPr>
        <w:t>For loop computation</w:t>
      </w:r>
    </w:p>
    <w:p w:rsidR="00152FC3" w:rsidRDefault="00152FC3" w:rsidP="00152FC3">
      <w:pPr>
        <w:pStyle w:val="equationcode"/>
        <w:tabs>
          <w:tab w:val="clear" w:pos="113"/>
        </w:tabs>
        <w:rPr>
          <w:rFonts w:ascii="Times New Roman" w:hAnsi="Times New Roman"/>
          <w:sz w:val="20"/>
        </w:rPr>
      </w:pP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Pr>
          <w:rFonts w:ascii="Times New Roman" w:hAnsi="Times New Roman"/>
          <w:sz w:val="20"/>
        </w:rPr>
        <w:tab/>
        <w:t xml:space="preserve"> </w:t>
      </w:r>
      <w:r w:rsidRPr="00283555">
        <w:rPr>
          <w:rFonts w:ascii="Times New Roman" w:hAnsi="Times New Roman"/>
          <w:sz w:val="20"/>
        </w:rPr>
        <w:t>|</w:t>
      </w:r>
      <w:r w:rsidRPr="00283555">
        <w:rPr>
          <w:rFonts w:ascii="Times New Roman" w:hAnsi="Times New Roman"/>
          <w:sz w:val="20"/>
        </w:rPr>
        <w:tab/>
      </w:r>
      <w:r w:rsidRPr="00283555">
        <w:rPr>
          <w:rFonts w:ascii="Times New Roman" w:hAnsi="Times New Roman"/>
          <w:sz w:val="20"/>
        </w:rPr>
        <w:tab/>
      </w:r>
      <w:proofErr w:type="gramStart"/>
      <w:r w:rsidRPr="00283555">
        <w:rPr>
          <w:rFonts w:ascii="Times New Roman" w:hAnsi="Times New Roman"/>
          <w:b/>
          <w:sz w:val="20"/>
        </w:rPr>
        <w:t>while</w:t>
      </w:r>
      <w:proofErr w:type="gramEnd"/>
      <w:r w:rsidRPr="00283555">
        <w:rPr>
          <w:rFonts w:ascii="Times New Roman" w:hAnsi="Times New Roman"/>
          <w:sz w:val="20"/>
        </w:rPr>
        <w:t xml:space="preserve"> </w:t>
      </w:r>
      <w:proofErr w:type="spellStart"/>
      <w:r w:rsidRPr="00283555">
        <w:rPr>
          <w:rFonts w:ascii="Times New Roman" w:hAnsi="Times New Roman"/>
          <w:i/>
          <w:sz w:val="20"/>
        </w:rPr>
        <w:t>expr</w:t>
      </w:r>
      <w:proofErr w:type="spellEnd"/>
      <w:r w:rsidRPr="00283555">
        <w:rPr>
          <w:rFonts w:ascii="Times New Roman" w:hAnsi="Times New Roman"/>
          <w:sz w:val="20"/>
        </w:rPr>
        <w:t xml:space="preserve"> </w:t>
      </w:r>
      <w:r w:rsidRPr="00283555">
        <w:rPr>
          <w:rFonts w:ascii="Times New Roman" w:hAnsi="Times New Roman"/>
          <w:b/>
          <w:sz w:val="20"/>
        </w:rPr>
        <w:t>do</w:t>
      </w:r>
      <w:r w:rsidRPr="00283555">
        <w:rPr>
          <w:rFonts w:ascii="Times New Roman" w:hAnsi="Times New Roman"/>
          <w:sz w:val="20"/>
        </w:rPr>
        <w:t xml:space="preserve"> </w:t>
      </w:r>
      <w:proofErr w:type="spellStart"/>
      <w:r w:rsidRPr="00283555">
        <w:rPr>
          <w:rFonts w:ascii="Times New Roman" w:hAnsi="Times New Roman"/>
          <w:i/>
          <w:sz w:val="20"/>
        </w:rPr>
        <w:t>cexpr</w:t>
      </w:r>
      <w:proofErr w:type="spellEnd"/>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Pr>
          <w:rFonts w:ascii="Times New Roman" w:hAnsi="Times New Roman"/>
          <w:sz w:val="20"/>
        </w:rPr>
        <w:tab/>
      </w:r>
      <w:r>
        <w:rPr>
          <w:rFonts w:ascii="Times New Roman" w:hAnsi="Times New Roman"/>
          <w:sz w:val="20"/>
        </w:rPr>
        <w:tab/>
      </w:r>
      <w:r w:rsidRPr="00283555">
        <w:rPr>
          <w:rFonts w:ascii="Times New Roman" w:hAnsi="Times New Roman"/>
          <w:sz w:val="20"/>
        </w:rPr>
        <w:t>While loop computation</w:t>
      </w:r>
    </w:p>
    <w:p w:rsidR="00151C1E" w:rsidRPr="00283555" w:rsidRDefault="00151C1E" w:rsidP="00151C1E">
      <w:pPr>
        <w:pStyle w:val="equationcode"/>
        <w:tabs>
          <w:tab w:val="clear" w:pos="113"/>
        </w:tabs>
        <w:rPr>
          <w:rFonts w:ascii="Times New Roman" w:hAnsi="Times New Roman"/>
          <w:sz w:val="20"/>
        </w:rPr>
      </w:pP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00283555">
        <w:rPr>
          <w:rFonts w:ascii="Times New Roman" w:hAnsi="Times New Roman"/>
          <w:sz w:val="20"/>
        </w:rPr>
        <w:tab/>
      </w:r>
      <w:r w:rsidR="003F21EC">
        <w:rPr>
          <w:rFonts w:ascii="Times New Roman" w:hAnsi="Times New Roman"/>
          <w:sz w:val="20"/>
        </w:rPr>
        <w:t xml:space="preserve"> </w:t>
      </w:r>
      <w:r w:rsidRPr="00283555">
        <w:rPr>
          <w:rFonts w:ascii="Times New Roman" w:hAnsi="Times New Roman"/>
          <w:sz w:val="20"/>
        </w:rPr>
        <w:t>|</w:t>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i/>
          <w:sz w:val="20"/>
        </w:rPr>
        <w:t>cexpr</w:t>
      </w:r>
      <w:r w:rsidRPr="00283555">
        <w:rPr>
          <w:rFonts w:ascii="Times New Roman" w:hAnsi="Times New Roman"/>
          <w:i/>
          <w:sz w:val="20"/>
          <w:vertAlign w:val="subscript"/>
        </w:rPr>
        <w:t>1</w:t>
      </w:r>
      <w:r w:rsidRPr="00283555">
        <w:rPr>
          <w:rFonts w:ascii="Times New Roman" w:hAnsi="Times New Roman"/>
          <w:sz w:val="20"/>
        </w:rPr>
        <w:t xml:space="preserve">; </w:t>
      </w:r>
      <w:r w:rsidRPr="00283555">
        <w:rPr>
          <w:rFonts w:ascii="Times New Roman" w:hAnsi="Times New Roman"/>
          <w:i/>
          <w:sz w:val="20"/>
        </w:rPr>
        <w:t>cexpr</w:t>
      </w:r>
      <w:r w:rsidRPr="00283555">
        <w:rPr>
          <w:rFonts w:ascii="Times New Roman" w:hAnsi="Times New Roman"/>
          <w:i/>
          <w:sz w:val="20"/>
          <w:vertAlign w:val="subscript"/>
        </w:rPr>
        <w:t>2</w:t>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003F21EC">
        <w:rPr>
          <w:rFonts w:ascii="Times New Roman" w:hAnsi="Times New Roman"/>
          <w:sz w:val="20"/>
        </w:rPr>
        <w:tab/>
      </w:r>
      <w:r w:rsidRPr="00283555">
        <w:rPr>
          <w:rFonts w:ascii="Times New Roman" w:hAnsi="Times New Roman"/>
          <w:sz w:val="20"/>
        </w:rPr>
        <w:t>Composing computations</w:t>
      </w:r>
    </w:p>
    <w:p w:rsidR="008C766E" w:rsidRDefault="008C766E" w:rsidP="008C766E">
      <w:pPr>
        <w:pStyle w:val="equationcode"/>
        <w:tabs>
          <w:tab w:val="clear" w:pos="113"/>
        </w:tabs>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 |</w:t>
      </w:r>
      <w:r w:rsidRPr="00283555">
        <w:rPr>
          <w:rFonts w:ascii="Times New Roman" w:hAnsi="Times New Roman"/>
          <w:sz w:val="20"/>
        </w:rPr>
        <w:tab/>
      </w:r>
      <w:r w:rsidRPr="00283555">
        <w:rPr>
          <w:rFonts w:ascii="Times New Roman" w:hAnsi="Times New Roman"/>
          <w:sz w:val="20"/>
        </w:rPr>
        <w:tab/>
      </w:r>
      <w:proofErr w:type="gramStart"/>
      <w:r>
        <w:rPr>
          <w:rFonts w:ascii="Times New Roman" w:hAnsi="Times New Roman"/>
          <w:i/>
          <w:sz w:val="20"/>
        </w:rPr>
        <w:t>other-</w:t>
      </w:r>
      <w:proofErr w:type="spellStart"/>
      <w:r w:rsidRPr="00283555">
        <w:rPr>
          <w:rFonts w:ascii="Times New Roman" w:hAnsi="Times New Roman"/>
          <w:i/>
          <w:sz w:val="20"/>
        </w:rPr>
        <w:t>expr</w:t>
      </w:r>
      <w:proofErr w:type="spellEnd"/>
      <w:proofErr w:type="gramEnd"/>
      <w:r w:rsidRPr="00283555">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sidRPr="00283555">
        <w:rPr>
          <w:rFonts w:ascii="Times New Roman" w:hAnsi="Times New Roman"/>
          <w:sz w:val="20"/>
        </w:rPr>
        <w:tab/>
      </w:r>
      <w:r>
        <w:rPr>
          <w:rFonts w:ascii="Times New Roman" w:hAnsi="Times New Roman"/>
          <w:sz w:val="20"/>
        </w:rPr>
        <w:tab/>
      </w:r>
      <w:r>
        <w:rPr>
          <w:rFonts w:ascii="Times New Roman" w:hAnsi="Times New Roman"/>
          <w:sz w:val="20"/>
        </w:rPr>
        <w:tab/>
        <w:t>Effectful expression</w:t>
      </w:r>
    </w:p>
    <w:p w:rsidR="00E03F98" w:rsidRDefault="00152FC3" w:rsidP="008A1967">
      <w:pPr>
        <w:pStyle w:val="Normalnoindent"/>
      </w:pPr>
      <w:r>
        <w:t xml:space="preserve">The syntax includes </w:t>
      </w:r>
      <w:r w:rsidRPr="00152FC3">
        <w:rPr>
          <w:rStyle w:val="Inlinecode"/>
        </w:rPr>
        <w:t>return</w:t>
      </w:r>
      <w:r>
        <w:t xml:space="preserve">, </w:t>
      </w:r>
      <w:r w:rsidRPr="00152FC3">
        <w:rPr>
          <w:rStyle w:val="Inlinecode"/>
        </w:rPr>
        <w:t>yield</w:t>
      </w:r>
      <w:r>
        <w:t xml:space="preserve">, </w:t>
      </w:r>
      <w:r w:rsidRPr="00152FC3">
        <w:rPr>
          <w:rStyle w:val="Inlinecode"/>
        </w:rPr>
        <w:t>let!</w:t>
      </w:r>
      <w:r>
        <w:t xml:space="preserve"> </w:t>
      </w:r>
      <w:proofErr w:type="gramStart"/>
      <w:r>
        <w:t>and</w:t>
      </w:r>
      <w:proofErr w:type="gramEnd"/>
      <w:r>
        <w:t xml:space="preserve"> </w:t>
      </w:r>
      <w:r w:rsidRPr="00152FC3">
        <w:rPr>
          <w:rStyle w:val="Inlinecode"/>
        </w:rPr>
        <w:t>for</w:t>
      </w:r>
      <w:r>
        <w:t xml:space="preserve"> that were used in the previous sec</w:t>
      </w:r>
      <w:r w:rsidR="008A1967">
        <w:t xml:space="preserve">tion as well as a number of other constructs. </w:t>
      </w:r>
      <w:r w:rsidR="00E03F98">
        <w:t>The last two cases are perhaps more interes</w:t>
      </w:r>
      <w:r w:rsidR="00E03F98">
        <w:softHyphen/>
        <w:t>ting. The first one represents a sequen</w:t>
      </w:r>
      <w:r w:rsidR="00E03F98">
        <w:softHyphen/>
        <w:t>cing (or composition) of two computations. As we will see, the construct has different meanings for different types of abstract computations. The last one represents an effectful expression that can be turned into a computation that does not return a result, but performs some effect.</w:t>
      </w:r>
      <w:r w:rsidR="00CF6E9F">
        <w:t xml:space="preserve"> Finally, the </w:t>
      </w:r>
      <w:r w:rsidR="00CF6E9F" w:rsidRPr="00CF6E9F">
        <w:rPr>
          <w:rStyle w:val="Inlinecode"/>
        </w:rPr>
        <w:t>in</w:t>
      </w:r>
      <w:r w:rsidR="00CF6E9F">
        <w:t xml:space="preserve"> key</w:t>
      </w:r>
      <w:r w:rsidR="00CF6E9F">
        <w:softHyphen/>
        <w:t xml:space="preserve">word in </w:t>
      </w:r>
      <w:r w:rsidR="00CF6E9F" w:rsidRPr="00CF6E9F">
        <w:rPr>
          <w:rStyle w:val="Inlinecode"/>
        </w:rPr>
        <w:t>let!</w:t>
      </w:r>
      <w:r w:rsidR="00CF6E9F">
        <w:t xml:space="preserve"> </w:t>
      </w:r>
      <w:proofErr w:type="gramStart"/>
      <w:r w:rsidR="00CF6E9F">
        <w:t>and</w:t>
      </w:r>
      <w:proofErr w:type="gramEnd"/>
      <w:r w:rsidR="00CF6E9F">
        <w:t xml:space="preserve"> </w:t>
      </w:r>
      <w:r w:rsidR="00CF6E9F" w:rsidRPr="00CF6E9F">
        <w:rPr>
          <w:rStyle w:val="Inlinecode"/>
        </w:rPr>
        <w:t>let</w:t>
      </w:r>
      <w:r w:rsidR="00CF6E9F">
        <w:t xml:space="preserve"> can be omitted when using a line break instead.</w:t>
      </w:r>
    </w:p>
    <w:p w:rsidR="008A1967" w:rsidRDefault="00E03F98" w:rsidP="00E03F98">
      <w:r>
        <w:t>A</w:t>
      </w:r>
      <w:r w:rsidR="008A1967">
        <w:t xml:space="preserve"> </w:t>
      </w:r>
      <w:r w:rsidR="00780A1F">
        <w:t xml:space="preserve">concrete </w:t>
      </w:r>
      <w:r w:rsidR="008A1967">
        <w:t xml:space="preserve">computation block such as </w:t>
      </w:r>
      <w:r w:rsidR="008A1967" w:rsidRPr="008A1967">
        <w:rPr>
          <w:rStyle w:val="Inlinecode"/>
        </w:rPr>
        <w:t xml:space="preserve">async </w:t>
      </w:r>
      <w:proofErr w:type="gramStart"/>
      <w:r w:rsidR="008A1967" w:rsidRPr="008A1967">
        <w:rPr>
          <w:rStyle w:val="Inlinecode"/>
        </w:rPr>
        <w:t>{ ..</w:t>
      </w:r>
      <w:proofErr w:type="gramEnd"/>
      <w:r w:rsidR="008A1967" w:rsidRPr="008A1967">
        <w:rPr>
          <w:rStyle w:val="Inlinecode"/>
        </w:rPr>
        <w:t xml:space="preserve"> }</w:t>
      </w:r>
      <w:r w:rsidR="008A1967">
        <w:t xml:space="preserve"> or </w:t>
      </w:r>
      <w:proofErr w:type="spellStart"/>
      <w:r w:rsidR="008A1967" w:rsidRPr="008A1967">
        <w:rPr>
          <w:rStyle w:val="Inlinecode"/>
        </w:rPr>
        <w:t>seq</w:t>
      </w:r>
      <w:proofErr w:type="spellEnd"/>
      <w:r w:rsidR="008A1967" w:rsidRPr="008A1967">
        <w:rPr>
          <w:rStyle w:val="Inlinecode"/>
        </w:rPr>
        <w:t xml:space="preserve"> { .. }</w:t>
      </w:r>
      <w:r w:rsidR="008A1967">
        <w:t xml:space="preserve"> does</w:t>
      </w:r>
      <w:r w:rsidR="00780A1F">
        <w:t xml:space="preserve"> not allow all of the keywords – a construct can only be used if the static type of the object (</w:t>
      </w:r>
      <w:r w:rsidR="00780A1F" w:rsidRPr="00780A1F">
        <w:rPr>
          <w:rStyle w:val="Inlinecode"/>
        </w:rPr>
        <w:t>async</w:t>
      </w:r>
      <w:r w:rsidR="00780A1F">
        <w:t xml:space="preserve"> or </w:t>
      </w:r>
      <w:proofErr w:type="spellStart"/>
      <w:r w:rsidR="00780A1F" w:rsidRPr="00780A1F">
        <w:rPr>
          <w:rStyle w:val="Inlinecode"/>
        </w:rPr>
        <w:t>seq</w:t>
      </w:r>
      <w:proofErr w:type="spellEnd"/>
      <w:r w:rsidR="00780A1F">
        <w:t>) defines members that are required by the translation of the construct.</w:t>
      </w:r>
      <w:r>
        <w:t xml:space="preserve"> The object </w:t>
      </w:r>
      <w:r w:rsidRPr="00E03F98">
        <w:rPr>
          <w:rStyle w:val="Inlinecode"/>
        </w:rPr>
        <w:t>async</w:t>
      </w:r>
      <w:r>
        <w:t xml:space="preserve"> or </w:t>
      </w:r>
      <w:proofErr w:type="spellStart"/>
      <w:r w:rsidRPr="00E03F98">
        <w:rPr>
          <w:rStyle w:val="Inlinecode"/>
        </w:rPr>
        <w:t>seq</w:t>
      </w:r>
      <w:proofErr w:type="spellEnd"/>
      <w:r>
        <w:t xml:space="preserve"> is called </w:t>
      </w:r>
      <w:r w:rsidRPr="00E03F98">
        <w:rPr>
          <w:i/>
        </w:rPr>
        <w:t>computation builder</w:t>
      </w:r>
      <w:r>
        <w:t xml:space="preserve">. Assuming </w:t>
      </w:r>
      <w:r w:rsidRPr="00E03F98">
        <w:rPr>
          <w:rStyle w:val="Inlinecode"/>
        </w:rPr>
        <w:t>bind</w:t>
      </w:r>
      <w:r>
        <w:t xml:space="preserve"> and </w:t>
      </w:r>
      <w:r w:rsidRPr="00E03F98">
        <w:rPr>
          <w:rStyle w:val="Inlinecode"/>
        </w:rPr>
        <w:t>unit</w:t>
      </w:r>
      <w:r>
        <w:t xml:space="preserve"> </w:t>
      </w:r>
      <w:r w:rsidR="000545CD">
        <w:t xml:space="preserve">are operations of the </w:t>
      </w:r>
      <w:r>
        <w:t xml:space="preserve">asynchronous workflow monad, a computation builder </w:t>
      </w:r>
      <w:r w:rsidRPr="00E03F98">
        <w:rPr>
          <w:rStyle w:val="Inlinecode"/>
        </w:rPr>
        <w:t>async</w:t>
      </w:r>
      <w:r>
        <w:t xml:space="preserve"> that enables </w:t>
      </w:r>
      <w:r w:rsidRPr="00E03F98">
        <w:rPr>
          <w:rStyle w:val="Inlinecode"/>
        </w:rPr>
        <w:t>let!</w:t>
      </w:r>
      <w:r>
        <w:t xml:space="preserve"> </w:t>
      </w:r>
      <w:proofErr w:type="gramStart"/>
      <w:r>
        <w:t>and</w:t>
      </w:r>
      <w:proofErr w:type="gramEnd"/>
      <w:r>
        <w:t xml:space="preserve"> </w:t>
      </w:r>
      <w:r w:rsidRPr="00E03F98">
        <w:rPr>
          <w:rStyle w:val="Inlinecode"/>
        </w:rPr>
        <w:t>return</w:t>
      </w:r>
      <w:r>
        <w:t xml:space="preserve"> syntax can be written as follows:</w:t>
      </w:r>
    </w:p>
    <w:p w:rsidR="00E03F98" w:rsidRDefault="00E03F98" w:rsidP="00E03F98">
      <w:pPr>
        <w:pStyle w:val="programcode"/>
      </w:pPr>
      <w:proofErr w:type="gramStart"/>
      <w:r w:rsidRPr="00E03F98">
        <w:rPr>
          <w:b/>
        </w:rPr>
        <w:t>type</w:t>
      </w:r>
      <w:proofErr w:type="gramEnd"/>
      <w:r>
        <w:t xml:space="preserve"> </w:t>
      </w:r>
      <w:proofErr w:type="spellStart"/>
      <w:r>
        <w:t>AsyncBuilder</w:t>
      </w:r>
      <w:proofErr w:type="spellEnd"/>
      <w:r>
        <w:t xml:space="preserve">() = </w:t>
      </w:r>
    </w:p>
    <w:p w:rsidR="00E03F98" w:rsidRDefault="00E03F98" w:rsidP="00E03F98">
      <w:pPr>
        <w:pStyle w:val="programcode"/>
      </w:pPr>
      <w:r>
        <w:t xml:space="preserve">  </w:t>
      </w:r>
      <w:proofErr w:type="gramStart"/>
      <w:r w:rsidRPr="00E03F98">
        <w:rPr>
          <w:b/>
        </w:rPr>
        <w:t>member</w:t>
      </w:r>
      <w:proofErr w:type="gramEnd"/>
      <w:r>
        <w:t xml:space="preserve"> </w:t>
      </w:r>
      <w:proofErr w:type="spellStart"/>
      <w:r>
        <w:t>x.Bind</w:t>
      </w:r>
      <w:proofErr w:type="spellEnd"/>
      <w:r>
        <w:t>(ma, f) = bind f ma</w:t>
      </w:r>
    </w:p>
    <w:p w:rsidR="00780A1F" w:rsidRDefault="00E03F98" w:rsidP="00E03F98">
      <w:pPr>
        <w:pStyle w:val="programcode"/>
        <w:contextualSpacing w:val="0"/>
      </w:pPr>
      <w:r>
        <w:t xml:space="preserve">  </w:t>
      </w:r>
      <w:proofErr w:type="gramStart"/>
      <w:r w:rsidRPr="00E03F98">
        <w:rPr>
          <w:b/>
        </w:rPr>
        <w:t>member</w:t>
      </w:r>
      <w:proofErr w:type="gramEnd"/>
      <w:r w:rsidRPr="00E03F98">
        <w:rPr>
          <w:b/>
        </w:rPr>
        <w:t xml:space="preserve"> </w:t>
      </w:r>
      <w:proofErr w:type="spellStart"/>
      <w:r>
        <w:t>x.Return</w:t>
      </w:r>
      <w:proofErr w:type="spellEnd"/>
      <w:r>
        <w:t>(a) = unit a</w:t>
      </w:r>
    </w:p>
    <w:p w:rsidR="00E03F98" w:rsidRPr="00780A1F" w:rsidRDefault="00E03F98" w:rsidP="00E03F98">
      <w:pPr>
        <w:pStyle w:val="programcode"/>
      </w:pPr>
      <w:proofErr w:type="gramStart"/>
      <w:r w:rsidRPr="00E03F98">
        <w:rPr>
          <w:b/>
        </w:rPr>
        <w:t>let</w:t>
      </w:r>
      <w:proofErr w:type="gramEnd"/>
      <w:r>
        <w:t xml:space="preserve"> async = </w:t>
      </w:r>
      <w:proofErr w:type="spellStart"/>
      <w:r>
        <w:t>AsyncBuilder</w:t>
      </w:r>
      <w:proofErr w:type="spellEnd"/>
      <w:r>
        <w:t>()</w:t>
      </w:r>
    </w:p>
    <w:p w:rsidR="008A1967" w:rsidRDefault="000545CD" w:rsidP="00CF6E9F">
      <w:pPr>
        <w:pStyle w:val="Normalnoindent"/>
      </w:pPr>
      <w:r>
        <w:t xml:space="preserve">The type </w:t>
      </w:r>
      <w:proofErr w:type="spellStart"/>
      <w:r w:rsidRPr="000545CD">
        <w:rPr>
          <w:rStyle w:val="Inlinecode"/>
        </w:rPr>
        <w:t>AsyncBuilder</w:t>
      </w:r>
      <w:proofErr w:type="spellEnd"/>
      <w:r>
        <w:t xml:space="preserve"> is an F# class with members </w:t>
      </w:r>
      <w:r w:rsidRPr="000545CD">
        <w:rPr>
          <w:rStyle w:val="Inlinecode"/>
        </w:rPr>
        <w:t>Bind</w:t>
      </w:r>
      <w:r>
        <w:t xml:space="preserve"> and </w:t>
      </w:r>
      <w:r w:rsidRPr="000545CD">
        <w:rPr>
          <w:rStyle w:val="Inlinecode"/>
        </w:rPr>
        <w:t>Return</w:t>
      </w:r>
      <w:r>
        <w:t xml:space="preserve">. To write </w:t>
      </w:r>
      <w:r w:rsidR="00E51FEC">
        <w:t xml:space="preserve">a </w:t>
      </w:r>
      <w:r>
        <w:t>com</w:t>
      </w:r>
      <w:r>
        <w:softHyphen/>
        <w:t xml:space="preserve">putation expression block </w:t>
      </w:r>
      <w:r w:rsidRPr="000545CD">
        <w:rPr>
          <w:rStyle w:val="Inlinecode"/>
        </w:rPr>
        <w:t xml:space="preserve">async </w:t>
      </w:r>
      <w:proofErr w:type="gramStart"/>
      <w:r w:rsidRPr="000545CD">
        <w:rPr>
          <w:rStyle w:val="Inlinecode"/>
        </w:rPr>
        <w:t>{ ..</w:t>
      </w:r>
      <w:proofErr w:type="gramEnd"/>
      <w:r w:rsidRPr="000545CD">
        <w:rPr>
          <w:rStyle w:val="Inlinecode"/>
        </w:rPr>
        <w:t xml:space="preserve"> }</w:t>
      </w:r>
      <w:r>
        <w:t xml:space="preserve">, we create an instance of the object and assign it to the </w:t>
      </w:r>
      <w:r w:rsidRPr="000545CD">
        <w:rPr>
          <w:rStyle w:val="Inlinecode"/>
        </w:rPr>
        <w:t>async</w:t>
      </w:r>
      <w:r>
        <w:t xml:space="preserve"> identifier. In the rest of the paper, we do not use the actual computation builder notation</w:t>
      </w:r>
      <w:r w:rsidR="00B7191F">
        <w:t xml:space="preserve"> and show just member names together with their types</w:t>
      </w:r>
      <w:r>
        <w:rPr>
          <w:rStyle w:val="FootnoteReference"/>
        </w:rPr>
        <w:footnoteReference w:id="1"/>
      </w:r>
      <w:r>
        <w:t xml:space="preserve">. </w:t>
      </w:r>
    </w:p>
    <w:p w:rsidR="0078700B" w:rsidRDefault="00B7191F" w:rsidP="00CF6E9F">
      <w:r>
        <w:t xml:space="preserve">As mentioned, computation expressions are </w:t>
      </w:r>
      <w:r w:rsidR="0078700B">
        <w:t xml:space="preserve">a </w:t>
      </w:r>
      <w:r>
        <w:t xml:space="preserve">lightweight syntactic sugar. They are translated before type-checking, according to the rules shown in Figure 1. The fact that the translation occurs before type-checking is significant. It </w:t>
      </w:r>
      <w:r w:rsidR="0078700B">
        <w:t>allows more flexi</w:t>
      </w:r>
      <w:r w:rsidR="0078700B">
        <w:softHyphen/>
        <w:t xml:space="preserve">bility in definitions of the operations – for example, the </w:t>
      </w:r>
      <w:r w:rsidR="0078700B" w:rsidRPr="0078700B">
        <w:rPr>
          <w:rStyle w:val="Inlinecode"/>
        </w:rPr>
        <w:t>Combine</w:t>
      </w:r>
      <w:r w:rsidR="0078700B">
        <w:t xml:space="preserve"> member has different type for monads (Sections 3.2) and monoids (Section 4).</w:t>
      </w:r>
    </w:p>
    <w:p w:rsidR="00D1050C" w:rsidRDefault="00D1050C" w:rsidP="00CF6E9F">
      <w:r>
        <w:rPr>
          <w:noProof/>
          <w:lang w:val="cs-CZ" w:eastAsia="cs-CZ"/>
        </w:rPr>
        <w:t xml:space="preserve">The translation is defined as a function </w:t>
      </w:r>
      <w:r w:rsidRPr="00283555">
        <w:rPr>
          <w:rFonts w:ascii="Cambria Math" w:hAnsi="Cambria Math" w:cs="Cambria Math"/>
          <w:iCs/>
          <w:lang w:val="en-GB"/>
        </w:rPr>
        <w:t>⟦</w:t>
      </w:r>
      <w:r>
        <w:rPr>
          <w:rFonts w:ascii="Cambria Math" w:hAnsi="Cambria Math" w:cs="Cambria Math"/>
          <w:iCs/>
          <w:lang w:val="en-GB"/>
        </w:rPr>
        <w:t xml:space="preserve"> </w:t>
      </w:r>
      <w:r>
        <w:rPr>
          <w:i/>
          <w:iCs/>
          <w:lang w:val="en-GB"/>
        </w:rPr>
        <w:t>–</w:t>
      </w:r>
      <w:r w:rsidRPr="00283555">
        <w:rPr>
          <w:iCs/>
          <w:lang w:val="en-GB"/>
        </w:rPr>
        <w:t xml:space="preserve"> </w:t>
      </w:r>
      <w:r w:rsidRPr="00283555">
        <w:rPr>
          <w:rFonts w:ascii="Cambria Math" w:hAnsi="Cambria Math" w:cs="Cambria Math"/>
          <w:iCs/>
          <w:lang w:val="en-GB"/>
        </w:rPr>
        <w:t>⟧</w:t>
      </w:r>
      <w:r w:rsidRPr="00283555">
        <w:rPr>
          <w:rFonts w:ascii="Cambria Math" w:hAnsi="Cambria Math" w:cs="Cambria Math"/>
          <w:iCs/>
          <w:vertAlign w:val="subscript"/>
          <w:lang w:val="en-GB"/>
        </w:rPr>
        <w:t>m</w:t>
      </w:r>
      <w:r>
        <w:rPr>
          <w:rFonts w:ascii="Cambria Math" w:hAnsi="Cambria Math" w:cs="Cambria Math"/>
          <w:iCs/>
          <w:vertAlign w:val="subscript"/>
          <w:lang w:val="en-GB"/>
        </w:rPr>
        <w:t xml:space="preserve"> </w:t>
      </w:r>
      <w:r w:rsidRPr="005E1FFC">
        <w:rPr>
          <w:noProof/>
          <w:lang w:val="cs-CZ" w:eastAsia="cs-CZ"/>
        </w:rPr>
        <w:t xml:space="preserve"> </w:t>
      </w:r>
      <w:r>
        <w:rPr>
          <w:noProof/>
          <w:lang w:val="cs-CZ" w:eastAsia="cs-CZ"/>
        </w:rPr>
        <w:t xml:space="preserve">parameterized by the computation builder name. The identifier is used to generate member calls such as </w:t>
      </w:r>
      <w:proofErr w:type="spellStart"/>
      <w:r w:rsidRPr="005E1FFC">
        <w:rPr>
          <w:rStyle w:val="Inlinecode"/>
        </w:rPr>
        <w:t>m.Bind</w:t>
      </w:r>
      <w:proofErr w:type="spellEnd"/>
      <w:r>
        <w:rPr>
          <w:noProof/>
          <w:lang w:val="cs-CZ" w:eastAsia="cs-CZ"/>
        </w:rPr>
        <w:t xml:space="preserve"> (tran</w:t>
      </w:r>
      <w:r>
        <w:rPr>
          <w:noProof/>
          <w:lang w:val="cs-CZ" w:eastAsia="cs-CZ"/>
        </w:rPr>
        <w:softHyphen/>
        <w:t xml:space="preserve">slation of </w:t>
      </w:r>
      <w:r w:rsidRPr="005E1FFC">
        <w:rPr>
          <w:rStyle w:val="Inlinecode"/>
        </w:rPr>
        <w:t>let!</w:t>
      </w:r>
      <w:r>
        <w:rPr>
          <w:noProof/>
          <w:lang w:val="cs-CZ" w:eastAsia="cs-CZ"/>
        </w:rPr>
        <w:t xml:space="preserve">) or </w:t>
      </w:r>
      <w:proofErr w:type="spellStart"/>
      <w:r w:rsidRPr="005E1FFC">
        <w:rPr>
          <w:rStyle w:val="Inlinecode"/>
        </w:rPr>
        <w:t>m.</w:t>
      </w:r>
      <w:r>
        <w:rPr>
          <w:rStyle w:val="Inlinecode"/>
        </w:rPr>
        <w:t>Return</w:t>
      </w:r>
      <w:proofErr w:type="spellEnd"/>
      <w:r>
        <w:rPr>
          <w:noProof/>
          <w:lang w:val="cs-CZ" w:eastAsia="cs-CZ"/>
        </w:rPr>
        <w:t xml:space="preserve"> (translation </w:t>
      </w:r>
      <w:r>
        <w:rPr>
          <w:rStyle w:val="Inlinecode"/>
        </w:rPr>
        <w:t>retu</w:t>
      </w:r>
      <w:r w:rsidRPr="005E1FFC">
        <w:rPr>
          <w:rStyle w:val="Inlinecode"/>
        </w:rPr>
        <w:t>r</w:t>
      </w:r>
      <w:r>
        <w:rPr>
          <w:rStyle w:val="Inlinecode"/>
        </w:rPr>
        <w:t>n</w:t>
      </w:r>
      <w:r>
        <w:rPr>
          <w:noProof/>
          <w:lang w:val="cs-CZ" w:eastAsia="cs-CZ"/>
        </w:rPr>
        <w:t xml:space="preserve">). The omitted rules for </w:t>
      </w:r>
      <w:r w:rsidRPr="005E1FFC">
        <w:rPr>
          <w:rStyle w:val="Inlinecode"/>
        </w:rPr>
        <w:t>yield</w:t>
      </w:r>
      <w:r>
        <w:rPr>
          <w:rStyle w:val="Inlinecode"/>
        </w:rPr>
        <w:t>!</w:t>
      </w:r>
      <w:r>
        <w:rPr>
          <w:noProof/>
          <w:lang w:val="cs-CZ" w:eastAsia="cs-CZ"/>
        </w:rPr>
        <w:t xml:space="preserve"> and </w:t>
      </w:r>
      <w:r w:rsidRPr="005E1FFC">
        <w:rPr>
          <w:rStyle w:val="Inlinecode"/>
        </w:rPr>
        <w:t>yield</w:t>
      </w:r>
      <w:r>
        <w:rPr>
          <w:noProof/>
          <w:lang w:val="cs-CZ" w:eastAsia="cs-CZ"/>
        </w:rPr>
        <w:t xml:space="preserve"> are similar to </w:t>
      </w:r>
      <w:r w:rsidRPr="00E366D4">
        <w:rPr>
          <w:rStyle w:val="Inlinecode"/>
        </w:rPr>
        <w:t>return</w:t>
      </w:r>
      <w:r>
        <w:rPr>
          <w:noProof/>
          <w:lang w:val="cs-CZ" w:eastAsia="cs-CZ"/>
        </w:rPr>
        <w:t xml:space="preserve"> and </w:t>
      </w:r>
      <w:r w:rsidRPr="005E1FFC">
        <w:rPr>
          <w:rStyle w:val="Inlinecode"/>
        </w:rPr>
        <w:t>return!</w:t>
      </w:r>
      <w:r>
        <w:rPr>
          <w:noProof/>
          <w:lang w:val="cs-CZ" w:eastAsia="cs-CZ"/>
        </w:rPr>
        <w:t xml:space="preserve"> using member names </w:t>
      </w:r>
      <w:r w:rsidRPr="005E1FFC">
        <w:rPr>
          <w:rStyle w:val="Inlinecode"/>
        </w:rPr>
        <w:t>Yield</w:t>
      </w:r>
      <w:r>
        <w:rPr>
          <w:noProof/>
          <w:lang w:val="cs-CZ" w:eastAsia="cs-CZ"/>
        </w:rPr>
        <w:t xml:space="preserve"> and </w:t>
      </w:r>
      <w:proofErr w:type="spellStart"/>
      <w:r w:rsidRPr="005E1FFC">
        <w:rPr>
          <w:rStyle w:val="Inlinecode"/>
        </w:rPr>
        <w:t>YieldFrom</w:t>
      </w:r>
      <w:proofErr w:type="spellEnd"/>
      <w:r>
        <w:rPr>
          <w:noProof/>
          <w:lang w:val="cs-CZ" w:eastAsia="cs-CZ"/>
        </w:rPr>
        <w:t>.</w:t>
      </w:r>
    </w:p>
    <w:p w:rsidR="005E1FFC" w:rsidRDefault="0078700B" w:rsidP="0078700B">
      <w:pPr>
        <w:rPr>
          <w:noProof/>
          <w:lang w:val="cs-CZ" w:eastAsia="cs-CZ"/>
        </w:rPr>
      </w:pPr>
      <w:r>
        <w:rPr>
          <w:noProof/>
          <w:lang w:val="cs-CZ" w:eastAsia="cs-CZ"/>
        </w:rPr>
        <w:lastRenderedPageBreak/>
        <mc:AlternateContent>
          <mc:Choice Requires="wps">
            <w:drawing>
              <wp:anchor distT="0" distB="0" distL="114300" distR="114300" simplePos="0" relativeHeight="251659264" behindDoc="0" locked="0" layoutInCell="1" allowOverlap="1" wp14:anchorId="621CE10F" wp14:editId="08F2D9AA">
                <wp:simplePos x="0" y="0"/>
                <wp:positionH relativeFrom="column">
                  <wp:posOffset>-10160</wp:posOffset>
                </wp:positionH>
                <wp:positionV relativeFrom="paragraph">
                  <wp:posOffset>-53975</wp:posOffset>
                </wp:positionV>
                <wp:extent cx="4396740" cy="2639695"/>
                <wp:effectExtent l="0" t="0" r="3810" b="8255"/>
                <wp:wrapSquare wrapText="bothSides"/>
                <wp:docPr id="2" name="Text Box 2"/>
                <wp:cNvGraphicFramePr/>
                <a:graphic xmlns:a="http://schemas.openxmlformats.org/drawingml/2006/main">
                  <a:graphicData uri="http://schemas.microsoft.com/office/word/2010/wordprocessingShape">
                    <wps:wsp>
                      <wps:cNvSpPr txBox="1"/>
                      <wps:spPr>
                        <a:xfrm>
                          <a:off x="0" y="0"/>
                          <a:ext cx="4396740" cy="2639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62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02"/>
                              <w:gridCol w:w="286"/>
                              <w:gridCol w:w="3316"/>
                            </w:tblGrid>
                            <w:tr w:rsidR="00061830" w:rsidRPr="00D1050C" w:rsidTr="00D1050C">
                              <w:trPr>
                                <w:trHeight w:val="255"/>
                                <w:jc w:val="center"/>
                              </w:trPr>
                              <w:tc>
                                <w:tcPr>
                                  <w:tcW w:w="2602" w:type="dxa"/>
                                  <w:vAlign w:val="center"/>
                                </w:tcPr>
                                <w:p w:rsidR="00061830" w:rsidRPr="00D1050C" w:rsidRDefault="00061830" w:rsidP="00B7191F">
                                  <w:pPr>
                                    <w:pStyle w:val="NormalFirst"/>
                                    <w:spacing w:after="120"/>
                                    <w:jc w:val="right"/>
                                    <w:rPr>
                                      <w:rFonts w:ascii="Times New Roman" w:hAnsi="Times New Roman" w:cs="Times New Roman"/>
                                      <w:i/>
                                      <w:iCs/>
                                      <w:szCs w:val="18"/>
                                      <w:lang w:val="en-GB"/>
                                    </w:rPr>
                                  </w:pP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i/>
                                      <w:szCs w:val="18"/>
                                      <w:lang w:val="en-GB"/>
                                    </w:rPr>
                                    <w:t xml:space="preserve"> {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i/>
                                      <w:szCs w:val="18"/>
                                      <w:lang w:val="en-GB"/>
                                    </w:rPr>
                                    <w:t xml:space="preserve"> }</w:t>
                                  </w:r>
                                </w:p>
                              </w:tc>
                              <w:tc>
                                <w:tcPr>
                                  <w:tcW w:w="286" w:type="dxa"/>
                                  <w:vAlign w:val="center"/>
                                </w:tcPr>
                                <w:p w:rsidR="00061830" w:rsidRPr="00D1050C" w:rsidRDefault="00061830" w:rsidP="00B7191F">
                                  <w:pPr>
                                    <w:pStyle w:val="NormalFirst"/>
                                    <w:spacing w:after="120"/>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B7191F">
                                  <w:pPr>
                                    <w:pStyle w:val="NormalFirst"/>
                                    <w:spacing w:after="120"/>
                                    <w:jc w:val="left"/>
                                    <w:rPr>
                                      <w:rFonts w:ascii="Times New Roman" w:hAnsi="Times New Roman" w:cs="Times New Roman"/>
                                      <w:i/>
                                      <w:iCs/>
                                      <w:szCs w:val="18"/>
                                      <w:lang w:val="en-GB"/>
                                    </w:rPr>
                                  </w:pPr>
                                  <w:r w:rsidRPr="00D1050C">
                                    <w:rPr>
                                      <w:rFonts w:ascii="Times New Roman" w:hAnsi="Times New Roman" w:cs="Times New Roman"/>
                                      <w:b/>
                                      <w:szCs w:val="18"/>
                                      <w:lang w:val="en-GB"/>
                                    </w:rPr>
                                    <w:t>let</w:t>
                                  </w:r>
                                  <w:r w:rsidRPr="00D1050C">
                                    <w:rPr>
                                      <w:rFonts w:ascii="Times New Roman" w:hAnsi="Times New Roman" w:cs="Times New Roman"/>
                                      <w:szCs w:val="18"/>
                                      <w:lang w:val="en-GB"/>
                                    </w:rPr>
                                    <w:t xml:space="preserve"> m = </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in</w:t>
                                  </w:r>
                                  <w:r w:rsidRPr="00D1050C">
                                    <w:rPr>
                                      <w:rFonts w:ascii="Times New Roman" w:hAnsi="Times New Roman" w:cs="Times New Roman"/>
                                      <w:szCs w:val="18"/>
                                      <w:lang w:val="en-GB"/>
                                    </w:rPr>
                                    <w:t xml:space="preserve"> </w:t>
                                  </w:r>
                                  <w:r w:rsidRPr="00D1050C">
                                    <w:rPr>
                                      <w:rFonts w:ascii="Times New Roman" w:hAnsi="Times New Roman" w:cs="Times New Roman"/>
                                      <w:iCs/>
                                      <w:szCs w:val="18"/>
                                      <w:lang w:val="en-GB"/>
                                    </w:rPr>
                                    <w:t>Δ</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spellStart"/>
                                  <w:r w:rsidRPr="00D1050C">
                                    <w:rPr>
                                      <w:rFonts w:ascii="Times New Roman" w:hAnsi="Times New Roman" w:cs="Times New Roman"/>
                                      <w:i/>
                                      <w:iCs/>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Cambria Math" w:hAnsi="Cambria Math" w:cs="Cambria Math"/>
                                      <w:iCs/>
                                      <w:szCs w:val="18"/>
                                      <w:vertAlign w:val="subscript"/>
                                      <w:lang w:val="en-GB"/>
                                    </w:rPr>
                                    <w:t>m</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b/>
                                      <w:szCs w:val="18"/>
                                      <w:lang w:val="en-GB"/>
                                    </w:rPr>
                                    <w:t>let</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in</w:t>
                                  </w:r>
                                  <w:r w:rsidRPr="00D1050C">
                                    <w:rPr>
                                      <w:rFonts w:ascii="Times New Roman" w:hAnsi="Times New Roman" w:cs="Times New Roman"/>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b/>
                                      <w:szCs w:val="18"/>
                                      <w:lang w:val="en-GB"/>
                                    </w:rPr>
                                    <w:t>let</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in</w:t>
                                  </w:r>
                                  <w:r w:rsidRPr="00D1050C">
                                    <w:rPr>
                                      <w:rFonts w:ascii="Times New Roman" w:hAnsi="Times New Roman" w:cs="Times New Roman"/>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spellStart"/>
                                  <w:r w:rsidRPr="00D1050C">
                                    <w:rPr>
                                      <w:rFonts w:ascii="Times New Roman" w:hAnsi="Times New Roman" w:cs="Times New Roman"/>
                                      <w:i/>
                                      <w:iCs/>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Cambria Math" w:hAnsi="Cambria Math" w:cs="Cambria Math"/>
                                      <w:iCs/>
                                      <w:szCs w:val="18"/>
                                      <w:vertAlign w:val="subscript"/>
                                      <w:lang w:val="en-GB"/>
                                    </w:rPr>
                                    <w:t>m</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b/>
                                      <w:szCs w:val="18"/>
                                      <w:lang w:val="en-GB"/>
                                    </w:rPr>
                                    <w:t>let!</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in</w:t>
                                  </w:r>
                                  <w:r w:rsidRPr="00D1050C">
                                    <w:rPr>
                                      <w:rFonts w:ascii="Times New Roman" w:hAnsi="Times New Roman" w:cs="Times New Roman"/>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proofErr w:type="spellStart"/>
                                  <w:r w:rsidRPr="00D1050C">
                                    <w:rPr>
                                      <w:rFonts w:ascii="Times New Roman" w:hAnsi="Times New Roman" w:cs="Times New Roman"/>
                                      <w:szCs w:val="18"/>
                                      <w:lang w:val="en-GB"/>
                                    </w:rPr>
                                    <w:t>m.Bind</w:t>
                                  </w:r>
                                  <w:proofErr w:type="spellEnd"/>
                                  <w:r w:rsidRPr="00D1050C">
                                    <w:rPr>
                                      <w:rFonts w:ascii="Times New Roman" w:hAnsi="Times New Roman" w:cs="Times New Roman"/>
                                      <w:szCs w:val="18"/>
                                      <w:lang w:val="en-GB"/>
                                    </w:rPr>
                                    <w:t>(</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fun</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spellStart"/>
                                  <w:r w:rsidRPr="00D1050C">
                                    <w:rPr>
                                      <w:rFonts w:ascii="Times New Roman" w:hAnsi="Times New Roman" w:cs="Times New Roman"/>
                                      <w:i/>
                                      <w:iCs/>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b/>
                                      <w:szCs w:val="18"/>
                                      <w:lang w:val="en-GB"/>
                                    </w:rPr>
                                    <w:t xml:space="preserve">return </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i/>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proofErr w:type="spellStart"/>
                                  <w:r w:rsidRPr="00D1050C">
                                    <w:rPr>
                                      <w:rFonts w:ascii="Times New Roman" w:hAnsi="Times New Roman" w:cs="Times New Roman"/>
                                      <w:szCs w:val="18"/>
                                      <w:lang w:val="en-GB"/>
                                    </w:rPr>
                                    <w:t>m.Return</w:t>
                                  </w:r>
                                  <w:proofErr w:type="spellEnd"/>
                                  <w:r w:rsidRPr="00D1050C">
                                    <w:rPr>
                                      <w:rFonts w:ascii="Times New Roman" w:hAnsi="Times New Roman" w:cs="Times New Roman"/>
                                      <w:szCs w:val="18"/>
                                      <w:lang w:val="en-GB"/>
                                    </w:rPr>
                                    <w:t>(</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gramStart"/>
                                  <w:r w:rsidRPr="00D1050C">
                                    <w:rPr>
                                      <w:rFonts w:ascii="Times New Roman" w:hAnsi="Times New Roman" w:cs="Times New Roman"/>
                                      <w:b/>
                                      <w:szCs w:val="18"/>
                                      <w:lang w:val="en-GB"/>
                                    </w:rPr>
                                    <w:t>return</w:t>
                                  </w:r>
                                  <w:proofErr w:type="gramEnd"/>
                                  <w:r w:rsidRPr="00D1050C">
                                    <w:rPr>
                                      <w:rFonts w:ascii="Times New Roman" w:hAnsi="Times New Roman" w:cs="Times New Roman"/>
                                      <w:b/>
                                      <w:szCs w:val="18"/>
                                      <w:lang w:val="en-GB"/>
                                    </w:rPr>
                                    <w:t xml:space="preserve">! </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i/>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proofErr w:type="spellStart"/>
                                  <w:r w:rsidRPr="00D1050C">
                                    <w:rPr>
                                      <w:rFonts w:ascii="Times New Roman" w:hAnsi="Times New Roman" w:cs="Times New Roman"/>
                                      <w:szCs w:val="18"/>
                                      <w:lang w:val="en-GB"/>
                                    </w:rPr>
                                    <w:t>m.ReturnFrom</w:t>
                                  </w:r>
                                  <w:proofErr w:type="spellEnd"/>
                                  <w:r w:rsidRPr="00D1050C">
                                    <w:rPr>
                                      <w:rFonts w:ascii="Times New Roman" w:hAnsi="Times New Roman" w:cs="Times New Roman"/>
                                      <w:szCs w:val="18"/>
                                      <w:lang w:val="en-GB"/>
                                    </w:rPr>
                                    <w:t>(</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b/>
                                      <w:szCs w:val="18"/>
                                      <w:lang w:val="en-GB"/>
                                    </w:rPr>
                                    <w:t xml:space="preserve"> for </w:t>
                                  </w:r>
                                  <w:r w:rsidRPr="00D1050C">
                                    <w:rPr>
                                      <w:rFonts w:ascii="Times New Roman" w:hAnsi="Times New Roman" w:cs="Times New Roman"/>
                                      <w:i/>
                                      <w:szCs w:val="18"/>
                                      <w:lang w:val="en-GB"/>
                                    </w:rPr>
                                    <w:t xml:space="preserve">pat </w:t>
                                  </w:r>
                                  <w:r w:rsidRPr="00D1050C">
                                    <w:rPr>
                                      <w:rFonts w:ascii="Times New Roman" w:hAnsi="Times New Roman" w:cs="Times New Roman"/>
                                      <w:b/>
                                      <w:szCs w:val="18"/>
                                      <w:lang w:val="en-GB"/>
                                    </w:rPr>
                                    <w:t>in</w:t>
                                  </w:r>
                                  <w:r w:rsidRPr="00D1050C">
                                    <w:rPr>
                                      <w:rFonts w:ascii="Times New Roman" w:hAnsi="Times New Roman" w:cs="Times New Roman"/>
                                      <w:i/>
                                      <w:szCs w:val="18"/>
                                      <w:lang w:val="en-GB"/>
                                    </w:rPr>
                                    <w:t xml:space="preserve"> </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i/>
                                      <w:szCs w:val="18"/>
                                      <w:lang w:val="en-GB"/>
                                    </w:rPr>
                                    <w:t xml:space="preserve"> </w:t>
                                  </w:r>
                                  <w:r w:rsidRPr="00D1050C">
                                    <w:rPr>
                                      <w:rFonts w:ascii="Times New Roman" w:hAnsi="Times New Roman" w:cs="Times New Roman"/>
                                      <w:b/>
                                      <w:szCs w:val="18"/>
                                      <w:lang w:val="en-GB"/>
                                    </w:rPr>
                                    <w:t>do</w:t>
                                  </w:r>
                                  <w:r w:rsidRPr="00D1050C">
                                    <w:rPr>
                                      <w:rFonts w:ascii="Times New Roman" w:hAnsi="Times New Roman" w:cs="Times New Roman"/>
                                      <w:i/>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b/>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proofErr w:type="spellStart"/>
                                  <w:r w:rsidRPr="00D1050C">
                                    <w:rPr>
                                      <w:rFonts w:ascii="Times New Roman" w:hAnsi="Times New Roman" w:cs="Times New Roman"/>
                                      <w:szCs w:val="18"/>
                                      <w:lang w:val="en-GB"/>
                                    </w:rPr>
                                    <w:t>m.For</w:t>
                                  </w:r>
                                  <w:proofErr w:type="spellEnd"/>
                                  <w:r w:rsidRPr="00D1050C">
                                    <w:rPr>
                                      <w:rFonts w:ascii="Times New Roman" w:hAnsi="Times New Roman" w:cs="Times New Roman"/>
                                      <w:szCs w:val="18"/>
                                      <w:lang w:val="en-GB"/>
                                    </w:rPr>
                                    <w:t>(</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fun</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spellStart"/>
                                  <w:r w:rsidRPr="00D1050C">
                                    <w:rPr>
                                      <w:rFonts w:ascii="Times New Roman" w:hAnsi="Times New Roman" w:cs="Times New Roman"/>
                                      <w:i/>
                                      <w:iCs/>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b/>
                                      <w:szCs w:val="18"/>
                                      <w:lang w:val="en-GB"/>
                                    </w:rPr>
                                  </w:pPr>
                                  <w:r w:rsidRPr="00D1050C">
                                    <w:rPr>
                                      <w:rFonts w:ascii="Cambria Math" w:hAnsi="Cambria Math" w:cs="Cambria Math"/>
                                      <w:iCs/>
                                      <w:szCs w:val="18"/>
                                      <w:lang w:val="en-GB"/>
                                    </w:rPr>
                                    <w:t>⟦</w:t>
                                  </w:r>
                                  <w:r w:rsidRPr="00D1050C">
                                    <w:rPr>
                                      <w:rFonts w:ascii="Times New Roman" w:hAnsi="Times New Roman" w:cs="Times New Roman"/>
                                      <w:b/>
                                      <w:szCs w:val="18"/>
                                      <w:lang w:val="en-GB"/>
                                    </w:rPr>
                                    <w:t xml:space="preserve"> while </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i/>
                                      <w:szCs w:val="18"/>
                                      <w:lang w:val="en-GB"/>
                                    </w:rPr>
                                    <w:t xml:space="preserve"> </w:t>
                                  </w:r>
                                  <w:r w:rsidRPr="00D1050C">
                                    <w:rPr>
                                      <w:rFonts w:ascii="Times New Roman" w:hAnsi="Times New Roman" w:cs="Times New Roman"/>
                                      <w:b/>
                                      <w:szCs w:val="18"/>
                                      <w:lang w:val="en-GB"/>
                                    </w:rPr>
                                    <w:t>do</w:t>
                                  </w:r>
                                  <w:r w:rsidRPr="00D1050C">
                                    <w:rPr>
                                      <w:rFonts w:ascii="Times New Roman" w:hAnsi="Times New Roman" w:cs="Times New Roman"/>
                                      <w:i/>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i/>
                                      <w:szCs w:val="18"/>
                                      <w:vertAlign w:val="subscript"/>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proofErr w:type="spellStart"/>
                                  <w:r w:rsidRPr="00D1050C">
                                    <w:rPr>
                                      <w:rFonts w:ascii="Times New Roman" w:hAnsi="Times New Roman" w:cs="Times New Roman"/>
                                      <w:szCs w:val="18"/>
                                      <w:lang w:val="en-GB"/>
                                    </w:rPr>
                                    <w:t>m.While</w:t>
                                  </w:r>
                                  <w:proofErr w:type="spellEnd"/>
                                  <w:r w:rsidRPr="00D1050C">
                                    <w:rPr>
                                      <w:rFonts w:ascii="Times New Roman" w:hAnsi="Times New Roman" w:cs="Times New Roman"/>
                                      <w:szCs w:val="18"/>
                                      <w:lang w:val="en-GB"/>
                                    </w:rPr>
                                    <w:t>(</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 xml:space="preserve">, </w:t>
                                  </w:r>
                                  <w:r w:rsidRPr="00D1050C">
                                    <w:rPr>
                                      <w:rFonts w:ascii="Times New Roman" w:hAnsi="Times New Roman" w:cs="Times New Roman"/>
                                      <w:iCs/>
                                      <w:szCs w:val="18"/>
                                      <w:lang w:val="en-GB"/>
                                    </w:rPr>
                                    <w:t>Λ</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spellStart"/>
                                  <w:r w:rsidRPr="00D1050C">
                                    <w:rPr>
                                      <w:rFonts w:ascii="Times New Roman" w:hAnsi="Times New Roman" w:cs="Times New Roman"/>
                                      <w:i/>
                                      <w:iCs/>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i/>
                                      <w:szCs w:val="18"/>
                                      <w:vertAlign w:val="subscript"/>
                                      <w:lang w:val="en-GB"/>
                                    </w:rPr>
                                    <w:t>1</w:t>
                                  </w:r>
                                  <w:r w:rsidRPr="00D1050C">
                                    <w:rPr>
                                      <w:rFonts w:ascii="Times New Roman" w:hAnsi="Times New Roman" w:cs="Times New Roman"/>
                                      <w:i/>
                                      <w:szCs w:val="18"/>
                                      <w:lang w:val="en-GB"/>
                                    </w:rPr>
                                    <w:t xml:space="preserve"> </w:t>
                                  </w:r>
                                  <w:r w:rsidRPr="00D1050C">
                                    <w:rPr>
                                      <w:rFonts w:ascii="Times New Roman" w:hAnsi="Times New Roman" w:cs="Times New Roman"/>
                                      <w:b/>
                                      <w:szCs w:val="18"/>
                                      <w:lang w:val="en-GB"/>
                                    </w:rPr>
                                    <w:t>;</w:t>
                                  </w:r>
                                  <w:r w:rsidRPr="00D1050C">
                                    <w:rPr>
                                      <w:rFonts w:ascii="Times New Roman" w:hAnsi="Times New Roman" w:cs="Times New Roman"/>
                                      <w:i/>
                                      <w:szCs w:val="18"/>
                                      <w:lang w:val="en-GB"/>
                                    </w:rPr>
                                    <w:t xml:space="preserve"> cexpr</w:t>
                                  </w:r>
                                  <w:r w:rsidRPr="00D1050C">
                                    <w:rPr>
                                      <w:rFonts w:ascii="Times New Roman" w:hAnsi="Times New Roman" w:cs="Times New Roman"/>
                                      <w:i/>
                                      <w:szCs w:val="18"/>
                                      <w:vertAlign w:val="subscript"/>
                                      <w:lang w:val="en-GB"/>
                                    </w:rPr>
                                    <w:t>2</w:t>
                                  </w:r>
                                  <w:r w:rsidRPr="00D1050C">
                                    <w:rPr>
                                      <w:rFonts w:ascii="Times New Roman" w:hAnsi="Times New Roman" w:cs="Times New Roman"/>
                                      <w:i/>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proofErr w:type="spellStart"/>
                                  <w:r w:rsidRPr="00D1050C">
                                    <w:rPr>
                                      <w:rFonts w:ascii="Times New Roman" w:hAnsi="Times New Roman" w:cs="Times New Roman"/>
                                      <w:szCs w:val="18"/>
                                      <w:lang w:val="en-GB"/>
                                    </w:rPr>
                                    <w:t>m.Combine</w:t>
                                  </w:r>
                                  <w:proofErr w:type="spellEnd"/>
                                  <w:r w:rsidRPr="00D1050C">
                                    <w:rPr>
                                      <w:rFonts w:ascii="Times New Roman" w:hAnsi="Times New Roman" w:cs="Times New Roman"/>
                                      <w:szCs w:val="18"/>
                                      <w:lang w:val="en-GB"/>
                                    </w:rPr>
                                    <w:t>(</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iCs/>
                                      <w:szCs w:val="18"/>
                                      <w:lang w:val="en-GB"/>
                                    </w:rPr>
                                    <w:t>cexpr</w:t>
                                  </w:r>
                                  <w:r w:rsidRPr="00D1050C">
                                    <w:rPr>
                                      <w:rFonts w:ascii="Times New Roman" w:hAnsi="Times New Roman" w:cs="Times New Roman"/>
                                      <w:i/>
                                      <w:iCs/>
                                      <w:szCs w:val="18"/>
                                      <w:vertAlign w:val="subscript"/>
                                      <w:lang w:val="en-GB"/>
                                    </w:rPr>
                                    <w:t>1</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Cambria Math" w:hAnsi="Cambria Math" w:cs="Cambria Math"/>
                                      <w:iCs/>
                                      <w:szCs w:val="18"/>
                                      <w:vertAlign w:val="subscript"/>
                                      <w:lang w:val="en-GB"/>
                                    </w:rPr>
                                    <w:t>m</w:t>
                                  </w:r>
                                  <w:r w:rsidRPr="00D1050C">
                                    <w:rPr>
                                      <w:rFonts w:ascii="Times New Roman" w:hAnsi="Times New Roman" w:cs="Times New Roman"/>
                                      <w:szCs w:val="18"/>
                                      <w:lang w:val="en-GB"/>
                                    </w:rPr>
                                    <w:t xml:space="preserve">, </w:t>
                                  </w:r>
                                  <w:r w:rsidRPr="00D1050C">
                                    <w:rPr>
                                      <w:rFonts w:ascii="Times New Roman" w:hAnsi="Times New Roman" w:cs="Times New Roman"/>
                                      <w:iCs/>
                                      <w:szCs w:val="18"/>
                                      <w:lang w:val="en-GB"/>
                                    </w:rPr>
                                    <w:t>Λ</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iCs/>
                                      <w:szCs w:val="18"/>
                                      <w:lang w:val="en-GB"/>
                                    </w:rPr>
                                    <w:t>cexpr</w:t>
                                  </w:r>
                                  <w:r w:rsidRPr="00D1050C">
                                    <w:rPr>
                                      <w:rFonts w:ascii="Times New Roman" w:hAnsi="Times New Roman" w:cs="Times New Roman"/>
                                      <w:i/>
                                      <w:iCs/>
                                      <w:szCs w:val="18"/>
                                      <w:vertAlign w:val="subscript"/>
                                      <w:lang w:val="en-GB"/>
                                    </w:rPr>
                                    <w:t>2</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Cambria Math" w:hAnsi="Cambria Math" w:cs="Cambria Math"/>
                                      <w:iCs/>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b/>
                                      <w:szCs w:val="18"/>
                                      <w:lang w:val="en-GB"/>
                                    </w:rPr>
                                  </w:pPr>
                                  <w:r w:rsidRPr="00D1050C">
                                    <w:rPr>
                                      <w:rFonts w:ascii="Cambria Math" w:hAnsi="Cambria Math" w:cs="Cambria Math"/>
                                      <w:iCs/>
                                      <w:szCs w:val="18"/>
                                      <w:lang w:val="en-GB"/>
                                    </w:rPr>
                                    <w:t>⟦</w:t>
                                  </w:r>
                                  <w:r w:rsidRPr="00D1050C">
                                    <w:rPr>
                                      <w:rFonts w:ascii="Times New Roman" w:hAnsi="Times New Roman" w:cs="Times New Roman"/>
                                      <w:b/>
                                      <w:szCs w:val="18"/>
                                      <w:lang w:val="en-GB"/>
                                    </w:rPr>
                                    <w:t xml:space="preserve"> </w:t>
                                  </w:r>
                                  <w:r w:rsidRPr="00D1050C">
                                    <w:rPr>
                                      <w:rFonts w:ascii="Times New Roman" w:hAnsi="Times New Roman" w:cs="Times New Roman"/>
                                      <w:i/>
                                      <w:szCs w:val="18"/>
                                      <w:lang w:val="en-GB"/>
                                    </w:rPr>
                                    <w:t>other-</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i/>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i/>
                                      <w:szCs w:val="18"/>
                                      <w:lang w:val="en-GB"/>
                                    </w:rPr>
                                    <w:t>other-</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 xml:space="preserve">; </w:t>
                                  </w:r>
                                  <w:proofErr w:type="spellStart"/>
                                  <w:r w:rsidRPr="00D1050C">
                                    <w:rPr>
                                      <w:rFonts w:ascii="Times New Roman" w:hAnsi="Times New Roman" w:cs="Times New Roman"/>
                                      <w:szCs w:val="18"/>
                                      <w:lang w:val="en-GB"/>
                                    </w:rPr>
                                    <w:t>m.Zero</w:t>
                                  </w:r>
                                  <w:proofErr w:type="spellEnd"/>
                                  <w:r w:rsidRPr="00D1050C">
                                    <w:rPr>
                                      <w:rFonts w:ascii="Times New Roman" w:hAnsi="Times New Roman" w:cs="Times New Roman"/>
                                      <w:szCs w:val="18"/>
                                      <w:lang w:val="en-GB"/>
                                    </w:rPr>
                                    <w:t>()</w:t>
                                  </w:r>
                                </w:p>
                              </w:tc>
                            </w:tr>
                          </w:tbl>
                          <w:p w:rsidR="00061830" w:rsidRPr="00D1050C" w:rsidRDefault="00061830" w:rsidP="00B7191F">
                            <w:pPr>
                              <w:spacing w:line="120" w:lineRule="exact"/>
                              <w:ind w:firstLine="0"/>
                              <w:rPr>
                                <w:sz w:val="18"/>
                                <w:szCs w:val="18"/>
                              </w:rPr>
                            </w:pPr>
                          </w:p>
                          <w:tbl>
                            <w:tblPr>
                              <w:tblStyle w:val="TableGrid"/>
                              <w:tblW w:w="62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02"/>
                              <w:gridCol w:w="286"/>
                              <w:gridCol w:w="3316"/>
                            </w:tblGrid>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Times New Roman" w:hAnsi="Times New Roman" w:cs="Times New Roman"/>
                                      <w:iCs/>
                                      <w:szCs w:val="18"/>
                                      <w:lang w:val="en-GB"/>
                                    </w:rPr>
                                    <w:t>Λ</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proofErr w:type="spellStart"/>
                                  <w:r w:rsidRPr="00D1050C">
                                    <w:rPr>
                                      <w:rFonts w:ascii="Times New Roman" w:hAnsi="Times New Roman" w:cs="Times New Roman"/>
                                      <w:szCs w:val="18"/>
                                      <w:lang w:val="en-GB"/>
                                    </w:rPr>
                                    <w:t>m.Delay</w:t>
                                  </w:r>
                                  <w:proofErr w:type="spellEnd"/>
                                  <w:r w:rsidRPr="00D1050C">
                                    <w:rPr>
                                      <w:rFonts w:ascii="Times New Roman" w:hAnsi="Times New Roman" w:cs="Times New Roman"/>
                                      <w:szCs w:val="18"/>
                                      <w:lang w:val="en-GB"/>
                                    </w:rPr>
                                    <w:t>(</w:t>
                                  </w:r>
                                  <w:r w:rsidRPr="00D1050C">
                                    <w:rPr>
                                      <w:rFonts w:ascii="Times New Roman" w:hAnsi="Times New Roman" w:cs="Times New Roman"/>
                                      <w:b/>
                                      <w:szCs w:val="18"/>
                                      <w:lang w:val="en-GB"/>
                                    </w:rPr>
                                    <w:t>fun</w:t>
                                  </w:r>
                                  <w:r w:rsidRPr="00D1050C">
                                    <w:rPr>
                                      <w:rFonts w:ascii="Times New Roman" w:hAnsi="Times New Roman" w:cs="Times New Roman"/>
                                      <w:szCs w:val="18"/>
                                      <w:lang w:val="en-GB"/>
                                    </w:rPr>
                                    <w:t xml:space="preserve"> () → </w:t>
                                  </w:r>
                                  <w:r w:rsidRPr="00D1050C">
                                    <w:rPr>
                                      <w:rFonts w:ascii="Cambria Math" w:hAnsi="Cambria Math" w:cs="Cambria Math"/>
                                      <w:szCs w:val="18"/>
                                      <w:lang w:val="en-GB"/>
                                    </w:rPr>
                                    <w:t>⟦</w:t>
                                  </w:r>
                                  <w:r w:rsidRPr="00D1050C">
                                    <w:rPr>
                                      <w:rFonts w:ascii="Times New Roman" w:hAnsi="Times New Roman" w:cs="Times New Roman"/>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szCs w:val="18"/>
                                      <w:lang w:val="en-GB"/>
                                    </w:rPr>
                                    <w:t xml:space="preserve"> </w:t>
                                  </w:r>
                                  <w:r w:rsidRPr="00D1050C">
                                    <w:rPr>
                                      <w:rFonts w:ascii="Cambria Math" w:hAnsi="Cambria Math" w:cs="Cambria Math"/>
                                      <w:szCs w:val="18"/>
                                      <w:lang w:val="en-GB"/>
                                    </w:rPr>
                                    <w:t>⟧</w:t>
                                  </w:r>
                                  <w:r w:rsidRPr="00D1050C">
                                    <w:rPr>
                                      <w:rFonts w:ascii="Times New Roman" w:hAnsi="Times New Roman" w:cs="Times New Roman"/>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Times New Roman" w:hAnsi="Times New Roman" w:cs="Times New Roman"/>
                                      <w:iCs/>
                                      <w:szCs w:val="18"/>
                                      <w:lang w:val="en-GB"/>
                                    </w:rPr>
                                    <w:t>Λ</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F543C">
                                  <w:pPr>
                                    <w:pStyle w:val="NormalFirst"/>
                                    <w:jc w:val="left"/>
                                    <w:rPr>
                                      <w:rFonts w:ascii="Times New Roman" w:hAnsi="Times New Roman" w:cs="Times New Roman"/>
                                      <w:i/>
                                      <w:iCs/>
                                      <w:szCs w:val="18"/>
                                      <w:lang w:val="en-GB"/>
                                    </w:rPr>
                                  </w:pPr>
                                  <w:r w:rsidRPr="00D1050C">
                                    <w:rPr>
                                      <w:rFonts w:ascii="Cambria Math" w:hAnsi="Cambria Math" w:cs="Cambria Math"/>
                                      <w:szCs w:val="18"/>
                                      <w:lang w:val="en-GB"/>
                                    </w:rPr>
                                    <w:t>⟦</w:t>
                                  </w:r>
                                  <w:r w:rsidRPr="00D1050C">
                                    <w:rPr>
                                      <w:rFonts w:ascii="Times New Roman" w:hAnsi="Times New Roman" w:cs="Times New Roman"/>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szCs w:val="18"/>
                                      <w:lang w:val="en-GB"/>
                                    </w:rPr>
                                    <w:t xml:space="preserve"> </w:t>
                                  </w:r>
                                  <w:r w:rsidRPr="00D1050C">
                                    <w:rPr>
                                      <w:rFonts w:ascii="Cambria Math" w:hAnsi="Cambria Math" w:cs="Cambria Math"/>
                                      <w:szCs w:val="18"/>
                                      <w:lang w:val="en-GB"/>
                                    </w:rPr>
                                    <w:t>⟧</w:t>
                                  </w:r>
                                  <w:r w:rsidRPr="00D1050C">
                                    <w:rPr>
                                      <w:rFonts w:ascii="Times New Roman" w:hAnsi="Times New Roman" w:cs="Times New Roman"/>
                                      <w:szCs w:val="18"/>
                                      <w:vertAlign w:val="subscript"/>
                                      <w:lang w:val="en-GB"/>
                                    </w:rPr>
                                    <w:t>m</w:t>
                                  </w:r>
                                  <w:r w:rsidRPr="00D1050C">
                                    <w:rPr>
                                      <w:rFonts w:ascii="Times New Roman" w:hAnsi="Times New Roman" w:cs="Times New Roman"/>
                                      <w:szCs w:val="18"/>
                                      <w:vertAlign w:val="subscript"/>
                                      <w:lang w:val="en-GB"/>
                                    </w:rPr>
                                    <w:tab/>
                                  </w:r>
                                  <w:r w:rsidRPr="00D1050C">
                                    <w:rPr>
                                      <w:rFonts w:ascii="Times New Roman" w:hAnsi="Times New Roman" w:cs="Times New Roman"/>
                                      <w:szCs w:val="18"/>
                                      <w:vertAlign w:val="subscript"/>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t xml:space="preserve"> (if Delay is missing)</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b/>
                                      <w:szCs w:val="18"/>
                                      <w:lang w:val="en-GB"/>
                                    </w:rPr>
                                  </w:pPr>
                                  <w:r w:rsidRPr="00D1050C">
                                    <w:rPr>
                                      <w:rFonts w:ascii="Times New Roman" w:hAnsi="Times New Roman" w:cs="Times New Roman"/>
                                      <w:iCs/>
                                      <w:szCs w:val="18"/>
                                      <w:lang w:val="en-GB"/>
                                    </w:rPr>
                                    <w:t>Δ</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B7191F">
                                  <w:pPr>
                                    <w:ind w:firstLine="0"/>
                                    <w:rPr>
                                      <w:rFonts w:ascii="Times New Roman" w:hAnsi="Times New Roman" w:cs="Times New Roman"/>
                                      <w:sz w:val="18"/>
                                      <w:szCs w:val="18"/>
                                      <w:lang w:val="en-GB"/>
                                    </w:rPr>
                                  </w:pPr>
                                  <w:proofErr w:type="spellStart"/>
                                  <w:r w:rsidRPr="00D1050C">
                                    <w:rPr>
                                      <w:rFonts w:ascii="Times New Roman" w:hAnsi="Times New Roman" w:cs="Times New Roman"/>
                                      <w:sz w:val="18"/>
                                      <w:szCs w:val="18"/>
                                      <w:lang w:val="en-GB"/>
                                    </w:rPr>
                                    <w:t>m.Run</w:t>
                                  </w:r>
                                  <w:proofErr w:type="spellEnd"/>
                                  <w:r w:rsidRPr="00D1050C">
                                    <w:rPr>
                                      <w:rFonts w:ascii="Times New Roman" w:hAnsi="Times New Roman" w:cs="Times New Roman"/>
                                      <w:sz w:val="18"/>
                                      <w:szCs w:val="18"/>
                                      <w:lang w:val="en-GB"/>
                                    </w:rPr>
                                    <w:t>(</w:t>
                                  </w:r>
                                  <w:r w:rsidRPr="00D1050C">
                                    <w:rPr>
                                      <w:rFonts w:ascii="Times New Roman" w:hAnsi="Times New Roman" w:cs="Times New Roman"/>
                                      <w:iCs/>
                                      <w:sz w:val="18"/>
                                      <w:szCs w:val="18"/>
                                      <w:lang w:val="en-GB"/>
                                    </w:rPr>
                                    <w:t>Λ</w:t>
                                  </w:r>
                                  <w:r w:rsidRPr="00D1050C">
                                    <w:rPr>
                                      <w:rFonts w:ascii="Cambria Math" w:hAnsi="Cambria Math" w:cs="Cambria Math"/>
                                      <w:sz w:val="18"/>
                                      <w:szCs w:val="18"/>
                                      <w:lang w:val="en-GB"/>
                                    </w:rPr>
                                    <w:t>⟦</w:t>
                                  </w:r>
                                  <w:r w:rsidRPr="00D1050C">
                                    <w:rPr>
                                      <w:rFonts w:ascii="Times New Roman" w:hAnsi="Times New Roman" w:cs="Times New Roman"/>
                                      <w:sz w:val="18"/>
                                      <w:szCs w:val="18"/>
                                      <w:lang w:val="en-GB"/>
                                    </w:rPr>
                                    <w:t xml:space="preserve"> </w:t>
                                  </w:r>
                                  <w:proofErr w:type="spellStart"/>
                                  <w:r w:rsidRPr="00D1050C">
                                    <w:rPr>
                                      <w:rFonts w:ascii="Times New Roman" w:hAnsi="Times New Roman" w:cs="Times New Roman"/>
                                      <w:i/>
                                      <w:sz w:val="18"/>
                                      <w:szCs w:val="18"/>
                                      <w:lang w:val="en-GB"/>
                                    </w:rPr>
                                    <w:t>cexpr</w:t>
                                  </w:r>
                                  <w:proofErr w:type="spellEnd"/>
                                  <w:r w:rsidRPr="00D1050C">
                                    <w:rPr>
                                      <w:rFonts w:ascii="Times New Roman" w:hAnsi="Times New Roman" w:cs="Times New Roman"/>
                                      <w:sz w:val="18"/>
                                      <w:szCs w:val="18"/>
                                      <w:lang w:val="en-GB"/>
                                    </w:rPr>
                                    <w:t xml:space="preserve"> </w:t>
                                  </w:r>
                                  <w:r w:rsidRPr="00D1050C">
                                    <w:rPr>
                                      <w:rFonts w:ascii="Cambria Math" w:hAnsi="Cambria Math" w:cs="Cambria Math"/>
                                      <w:sz w:val="18"/>
                                      <w:szCs w:val="18"/>
                                      <w:lang w:val="en-GB"/>
                                    </w:rPr>
                                    <w:t>⟧</w:t>
                                  </w:r>
                                  <w:r w:rsidRPr="00D1050C">
                                    <w:rPr>
                                      <w:rFonts w:ascii="Times New Roman" w:hAnsi="Times New Roman" w:cs="Times New Roman"/>
                                      <w:sz w:val="18"/>
                                      <w:szCs w:val="18"/>
                                      <w:vertAlign w:val="subscript"/>
                                      <w:lang w:val="en-GB"/>
                                    </w:rPr>
                                    <w:t>m</w:t>
                                  </w:r>
                                  <w:r w:rsidRPr="00D1050C">
                                    <w:rPr>
                                      <w:rFonts w:ascii="Times New Roman" w:hAnsi="Times New Roman" w:cs="Times New Roman"/>
                                      <w:sz w:val="18"/>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b/>
                                      <w:szCs w:val="18"/>
                                      <w:lang w:val="en-GB"/>
                                    </w:rPr>
                                  </w:pPr>
                                  <w:r w:rsidRPr="00D1050C">
                                    <w:rPr>
                                      <w:rFonts w:ascii="Times New Roman" w:hAnsi="Times New Roman" w:cs="Times New Roman"/>
                                      <w:iCs/>
                                      <w:szCs w:val="18"/>
                                      <w:lang w:val="en-GB"/>
                                    </w:rPr>
                                    <w:t>Δ</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B7191F">
                                  <w:pPr>
                                    <w:pStyle w:val="NormalFirst"/>
                                    <w:jc w:val="left"/>
                                    <w:rPr>
                                      <w:rFonts w:ascii="Times New Roman" w:hAnsi="Times New Roman" w:cs="Times New Roman"/>
                                      <w:i/>
                                      <w:iCs/>
                                      <w:szCs w:val="18"/>
                                      <w:lang w:val="en-GB"/>
                                    </w:rPr>
                                  </w:pPr>
                                  <w:r w:rsidRPr="00D1050C">
                                    <w:rPr>
                                      <w:rFonts w:ascii="Cambria Math" w:hAnsi="Cambria Math" w:cs="Cambria Math"/>
                                      <w:szCs w:val="18"/>
                                      <w:lang w:val="en-GB"/>
                                    </w:rPr>
                                    <w:t>⟦</w:t>
                                  </w:r>
                                  <w:r w:rsidRPr="00D1050C">
                                    <w:rPr>
                                      <w:rFonts w:ascii="Times New Roman" w:hAnsi="Times New Roman" w:cs="Times New Roman"/>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szCs w:val="18"/>
                                      <w:lang w:val="en-GB"/>
                                    </w:rPr>
                                    <w:t xml:space="preserve"> </w:t>
                                  </w:r>
                                  <w:r w:rsidRPr="00D1050C">
                                    <w:rPr>
                                      <w:rFonts w:ascii="Cambria Math" w:hAnsi="Cambria Math" w:cs="Cambria Math"/>
                                      <w:szCs w:val="18"/>
                                      <w:lang w:val="en-GB"/>
                                    </w:rPr>
                                    <w:t>⟧</w:t>
                                  </w:r>
                                  <w:r w:rsidRPr="00D1050C">
                                    <w:rPr>
                                      <w:rFonts w:ascii="Times New Roman" w:hAnsi="Times New Roman" w:cs="Times New Roman"/>
                                      <w:szCs w:val="18"/>
                                      <w:vertAlign w:val="subscript"/>
                                      <w:lang w:val="en-GB"/>
                                    </w:rPr>
                                    <w:t>m</w:t>
                                  </w:r>
                                  <w:r w:rsidRPr="00D1050C">
                                    <w:rPr>
                                      <w:rFonts w:ascii="Times New Roman" w:hAnsi="Times New Roman" w:cs="Times New Roman"/>
                                      <w:szCs w:val="18"/>
                                      <w:vertAlign w:val="subscript"/>
                                      <w:lang w:val="en-GB"/>
                                    </w:rPr>
                                    <w:tab/>
                                  </w:r>
                                  <w:r w:rsidRPr="00D1050C">
                                    <w:rPr>
                                      <w:rFonts w:ascii="Times New Roman" w:hAnsi="Times New Roman" w:cs="Times New Roman"/>
                                      <w:szCs w:val="18"/>
                                      <w:vertAlign w:val="subscript"/>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t xml:space="preserve"> (if Run is missing)</w:t>
                                  </w:r>
                                </w:p>
                              </w:tc>
                            </w:tr>
                          </w:tbl>
                          <w:p w:rsidR="00061830" w:rsidRDefault="00061830" w:rsidP="000F543C">
                            <w:pPr>
                              <w:pStyle w:val="Caption2"/>
                            </w:pPr>
                            <w:proofErr w:type="gramStart"/>
                            <w:r>
                              <w:rPr>
                                <w:b/>
                              </w:rPr>
                              <w:t>Fig. 1.</w:t>
                            </w:r>
                            <w:proofErr w:type="gramEnd"/>
                            <w:r>
                              <w:t xml:space="preserve"> Translation rules for computation expressions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pt;margin-top:-4.25pt;width:346.2pt;height:207.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" fillcolor="white [3201]" stroked="f" strokeweight=".5pt">
                <v:textbox>
                  <w:txbxContent>
                    <w:tbl>
                      <w:tblPr>
                        <w:tblStyle w:val="TableGrid"/>
                        <w:tblW w:w="62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02"/>
                        <w:gridCol w:w="286"/>
                        <w:gridCol w:w="3316"/>
                      </w:tblGrid>
                      <w:tr w:rsidR="00061830" w:rsidRPr="00D1050C" w:rsidTr="00D1050C">
                        <w:trPr>
                          <w:trHeight w:val="255"/>
                          <w:jc w:val="center"/>
                        </w:trPr>
                        <w:tc>
                          <w:tcPr>
                            <w:tcW w:w="2602" w:type="dxa"/>
                            <w:vAlign w:val="center"/>
                          </w:tcPr>
                          <w:p w:rsidR="00061830" w:rsidRPr="00D1050C" w:rsidRDefault="00061830" w:rsidP="00B7191F">
                            <w:pPr>
                              <w:pStyle w:val="NormalFirst"/>
                              <w:spacing w:after="120"/>
                              <w:jc w:val="right"/>
                              <w:rPr>
                                <w:rFonts w:ascii="Times New Roman" w:hAnsi="Times New Roman" w:cs="Times New Roman"/>
                                <w:i/>
                                <w:iCs/>
                                <w:szCs w:val="18"/>
                                <w:lang w:val="en-GB"/>
                              </w:rPr>
                            </w:pP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i/>
                                <w:szCs w:val="18"/>
                                <w:lang w:val="en-GB"/>
                              </w:rPr>
                              <w:t xml:space="preserve"> {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i/>
                                <w:szCs w:val="18"/>
                                <w:lang w:val="en-GB"/>
                              </w:rPr>
                              <w:t xml:space="preserve"> }</w:t>
                            </w:r>
                          </w:p>
                        </w:tc>
                        <w:tc>
                          <w:tcPr>
                            <w:tcW w:w="286" w:type="dxa"/>
                            <w:vAlign w:val="center"/>
                          </w:tcPr>
                          <w:p w:rsidR="00061830" w:rsidRPr="00D1050C" w:rsidRDefault="00061830" w:rsidP="00B7191F">
                            <w:pPr>
                              <w:pStyle w:val="NormalFirst"/>
                              <w:spacing w:after="120"/>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B7191F">
                            <w:pPr>
                              <w:pStyle w:val="NormalFirst"/>
                              <w:spacing w:after="120"/>
                              <w:jc w:val="left"/>
                              <w:rPr>
                                <w:rFonts w:ascii="Times New Roman" w:hAnsi="Times New Roman" w:cs="Times New Roman"/>
                                <w:i/>
                                <w:iCs/>
                                <w:szCs w:val="18"/>
                                <w:lang w:val="en-GB"/>
                              </w:rPr>
                            </w:pPr>
                            <w:r w:rsidRPr="00D1050C">
                              <w:rPr>
                                <w:rFonts w:ascii="Times New Roman" w:hAnsi="Times New Roman" w:cs="Times New Roman"/>
                                <w:b/>
                                <w:szCs w:val="18"/>
                                <w:lang w:val="en-GB"/>
                              </w:rPr>
                              <w:t>let</w:t>
                            </w:r>
                            <w:r w:rsidRPr="00D1050C">
                              <w:rPr>
                                <w:rFonts w:ascii="Times New Roman" w:hAnsi="Times New Roman" w:cs="Times New Roman"/>
                                <w:szCs w:val="18"/>
                                <w:lang w:val="en-GB"/>
                              </w:rPr>
                              <w:t xml:space="preserve"> m = </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in</w:t>
                            </w:r>
                            <w:r w:rsidRPr="00D1050C">
                              <w:rPr>
                                <w:rFonts w:ascii="Times New Roman" w:hAnsi="Times New Roman" w:cs="Times New Roman"/>
                                <w:szCs w:val="18"/>
                                <w:lang w:val="en-GB"/>
                              </w:rPr>
                              <w:t xml:space="preserve"> </w:t>
                            </w:r>
                            <w:r w:rsidRPr="00D1050C">
                              <w:rPr>
                                <w:rFonts w:ascii="Times New Roman" w:hAnsi="Times New Roman" w:cs="Times New Roman"/>
                                <w:iCs/>
                                <w:szCs w:val="18"/>
                                <w:lang w:val="en-GB"/>
                              </w:rPr>
                              <w:t>Δ</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spellStart"/>
                            <w:r w:rsidRPr="00D1050C">
                              <w:rPr>
                                <w:rFonts w:ascii="Times New Roman" w:hAnsi="Times New Roman" w:cs="Times New Roman"/>
                                <w:i/>
                                <w:iCs/>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Cambria Math" w:hAnsi="Cambria Math" w:cs="Cambria Math"/>
                                <w:iCs/>
                                <w:szCs w:val="18"/>
                                <w:vertAlign w:val="subscript"/>
                                <w:lang w:val="en-GB"/>
                              </w:rPr>
                              <w:t>m</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b/>
                                <w:szCs w:val="18"/>
                                <w:lang w:val="en-GB"/>
                              </w:rPr>
                              <w:t>let</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in</w:t>
                            </w:r>
                            <w:r w:rsidRPr="00D1050C">
                              <w:rPr>
                                <w:rFonts w:ascii="Times New Roman" w:hAnsi="Times New Roman" w:cs="Times New Roman"/>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b/>
                                <w:szCs w:val="18"/>
                                <w:lang w:val="en-GB"/>
                              </w:rPr>
                              <w:t>let</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in</w:t>
                            </w:r>
                            <w:r w:rsidRPr="00D1050C">
                              <w:rPr>
                                <w:rFonts w:ascii="Times New Roman" w:hAnsi="Times New Roman" w:cs="Times New Roman"/>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spellStart"/>
                            <w:r w:rsidRPr="00D1050C">
                              <w:rPr>
                                <w:rFonts w:ascii="Times New Roman" w:hAnsi="Times New Roman" w:cs="Times New Roman"/>
                                <w:i/>
                                <w:iCs/>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Cambria Math" w:hAnsi="Cambria Math" w:cs="Cambria Math"/>
                                <w:iCs/>
                                <w:szCs w:val="18"/>
                                <w:vertAlign w:val="subscript"/>
                                <w:lang w:val="en-GB"/>
                              </w:rPr>
                              <w:t>m</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b/>
                                <w:szCs w:val="18"/>
                                <w:lang w:val="en-GB"/>
                              </w:rPr>
                              <w:t>let!</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in</w:t>
                            </w:r>
                            <w:r w:rsidRPr="00D1050C">
                              <w:rPr>
                                <w:rFonts w:ascii="Times New Roman" w:hAnsi="Times New Roman" w:cs="Times New Roman"/>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proofErr w:type="spellStart"/>
                            <w:r w:rsidRPr="00D1050C">
                              <w:rPr>
                                <w:rFonts w:ascii="Times New Roman" w:hAnsi="Times New Roman" w:cs="Times New Roman"/>
                                <w:szCs w:val="18"/>
                                <w:lang w:val="en-GB"/>
                              </w:rPr>
                              <w:t>m.Bind</w:t>
                            </w:r>
                            <w:proofErr w:type="spellEnd"/>
                            <w:r w:rsidRPr="00D1050C">
                              <w:rPr>
                                <w:rFonts w:ascii="Times New Roman" w:hAnsi="Times New Roman" w:cs="Times New Roman"/>
                                <w:szCs w:val="18"/>
                                <w:lang w:val="en-GB"/>
                              </w:rPr>
                              <w:t>(</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fun</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spellStart"/>
                            <w:r w:rsidRPr="00D1050C">
                              <w:rPr>
                                <w:rFonts w:ascii="Times New Roman" w:hAnsi="Times New Roman" w:cs="Times New Roman"/>
                                <w:i/>
                                <w:iCs/>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b/>
                                <w:szCs w:val="18"/>
                                <w:lang w:val="en-GB"/>
                              </w:rPr>
                              <w:t xml:space="preserve">return </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i/>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proofErr w:type="spellStart"/>
                            <w:r w:rsidRPr="00D1050C">
                              <w:rPr>
                                <w:rFonts w:ascii="Times New Roman" w:hAnsi="Times New Roman" w:cs="Times New Roman"/>
                                <w:szCs w:val="18"/>
                                <w:lang w:val="en-GB"/>
                              </w:rPr>
                              <w:t>m.Return</w:t>
                            </w:r>
                            <w:proofErr w:type="spellEnd"/>
                            <w:r w:rsidRPr="00D1050C">
                              <w:rPr>
                                <w:rFonts w:ascii="Times New Roman" w:hAnsi="Times New Roman" w:cs="Times New Roman"/>
                                <w:szCs w:val="18"/>
                                <w:lang w:val="en-GB"/>
                              </w:rPr>
                              <w:t>(</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gramStart"/>
                            <w:r w:rsidRPr="00D1050C">
                              <w:rPr>
                                <w:rFonts w:ascii="Times New Roman" w:hAnsi="Times New Roman" w:cs="Times New Roman"/>
                                <w:b/>
                                <w:szCs w:val="18"/>
                                <w:lang w:val="en-GB"/>
                              </w:rPr>
                              <w:t>return</w:t>
                            </w:r>
                            <w:proofErr w:type="gramEnd"/>
                            <w:r w:rsidRPr="00D1050C">
                              <w:rPr>
                                <w:rFonts w:ascii="Times New Roman" w:hAnsi="Times New Roman" w:cs="Times New Roman"/>
                                <w:b/>
                                <w:szCs w:val="18"/>
                                <w:lang w:val="en-GB"/>
                              </w:rPr>
                              <w:t xml:space="preserve">! </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i/>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proofErr w:type="spellStart"/>
                            <w:r w:rsidRPr="00D1050C">
                              <w:rPr>
                                <w:rFonts w:ascii="Times New Roman" w:hAnsi="Times New Roman" w:cs="Times New Roman"/>
                                <w:szCs w:val="18"/>
                                <w:lang w:val="en-GB"/>
                              </w:rPr>
                              <w:t>m.ReturnFrom</w:t>
                            </w:r>
                            <w:proofErr w:type="spellEnd"/>
                            <w:r w:rsidRPr="00D1050C">
                              <w:rPr>
                                <w:rFonts w:ascii="Times New Roman" w:hAnsi="Times New Roman" w:cs="Times New Roman"/>
                                <w:szCs w:val="18"/>
                                <w:lang w:val="en-GB"/>
                              </w:rPr>
                              <w:t>(</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b/>
                                <w:szCs w:val="18"/>
                                <w:lang w:val="en-GB"/>
                              </w:rPr>
                              <w:t xml:space="preserve"> for </w:t>
                            </w:r>
                            <w:r w:rsidRPr="00D1050C">
                              <w:rPr>
                                <w:rFonts w:ascii="Times New Roman" w:hAnsi="Times New Roman" w:cs="Times New Roman"/>
                                <w:i/>
                                <w:szCs w:val="18"/>
                                <w:lang w:val="en-GB"/>
                              </w:rPr>
                              <w:t xml:space="preserve">pat </w:t>
                            </w:r>
                            <w:r w:rsidRPr="00D1050C">
                              <w:rPr>
                                <w:rFonts w:ascii="Times New Roman" w:hAnsi="Times New Roman" w:cs="Times New Roman"/>
                                <w:b/>
                                <w:szCs w:val="18"/>
                                <w:lang w:val="en-GB"/>
                              </w:rPr>
                              <w:t>in</w:t>
                            </w:r>
                            <w:r w:rsidRPr="00D1050C">
                              <w:rPr>
                                <w:rFonts w:ascii="Times New Roman" w:hAnsi="Times New Roman" w:cs="Times New Roman"/>
                                <w:i/>
                                <w:szCs w:val="18"/>
                                <w:lang w:val="en-GB"/>
                              </w:rPr>
                              <w:t xml:space="preserve"> </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i/>
                                <w:szCs w:val="18"/>
                                <w:lang w:val="en-GB"/>
                              </w:rPr>
                              <w:t xml:space="preserve"> </w:t>
                            </w:r>
                            <w:r w:rsidRPr="00D1050C">
                              <w:rPr>
                                <w:rFonts w:ascii="Times New Roman" w:hAnsi="Times New Roman" w:cs="Times New Roman"/>
                                <w:b/>
                                <w:szCs w:val="18"/>
                                <w:lang w:val="en-GB"/>
                              </w:rPr>
                              <w:t>do</w:t>
                            </w:r>
                            <w:r w:rsidRPr="00D1050C">
                              <w:rPr>
                                <w:rFonts w:ascii="Times New Roman" w:hAnsi="Times New Roman" w:cs="Times New Roman"/>
                                <w:i/>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b/>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proofErr w:type="spellStart"/>
                            <w:r w:rsidRPr="00D1050C">
                              <w:rPr>
                                <w:rFonts w:ascii="Times New Roman" w:hAnsi="Times New Roman" w:cs="Times New Roman"/>
                                <w:szCs w:val="18"/>
                                <w:lang w:val="en-GB"/>
                              </w:rPr>
                              <w:t>m.For</w:t>
                            </w:r>
                            <w:proofErr w:type="spellEnd"/>
                            <w:r w:rsidRPr="00D1050C">
                              <w:rPr>
                                <w:rFonts w:ascii="Times New Roman" w:hAnsi="Times New Roman" w:cs="Times New Roman"/>
                                <w:szCs w:val="18"/>
                                <w:lang w:val="en-GB"/>
                              </w:rPr>
                              <w:t>(</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 xml:space="preserve">, </w:t>
                            </w:r>
                            <w:r w:rsidRPr="00D1050C">
                              <w:rPr>
                                <w:rFonts w:ascii="Times New Roman" w:hAnsi="Times New Roman" w:cs="Times New Roman"/>
                                <w:b/>
                                <w:szCs w:val="18"/>
                                <w:lang w:val="en-GB"/>
                              </w:rPr>
                              <w:t>fun</w:t>
                            </w:r>
                            <w:r w:rsidRPr="00D1050C">
                              <w:rPr>
                                <w:rFonts w:ascii="Times New Roman" w:hAnsi="Times New Roman" w:cs="Times New Roman"/>
                                <w:szCs w:val="18"/>
                                <w:lang w:val="en-GB"/>
                              </w:rPr>
                              <w:t xml:space="preserve"> </w:t>
                            </w:r>
                            <w:r w:rsidRPr="00D1050C">
                              <w:rPr>
                                <w:rFonts w:ascii="Times New Roman" w:hAnsi="Times New Roman" w:cs="Times New Roman"/>
                                <w:i/>
                                <w:szCs w:val="18"/>
                                <w:lang w:val="en-GB"/>
                              </w:rPr>
                              <w:t>pat</w:t>
                            </w:r>
                            <w:r w:rsidRPr="00D1050C">
                              <w:rPr>
                                <w:rFonts w:ascii="Times New Roman" w:hAnsi="Times New Roman" w:cs="Times New Roman"/>
                                <w:szCs w:val="18"/>
                                <w:lang w:val="en-GB"/>
                              </w:rPr>
                              <w:t xml:space="preserve"> → </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spellStart"/>
                            <w:r w:rsidRPr="00D1050C">
                              <w:rPr>
                                <w:rFonts w:ascii="Times New Roman" w:hAnsi="Times New Roman" w:cs="Times New Roman"/>
                                <w:i/>
                                <w:iCs/>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b/>
                                <w:szCs w:val="18"/>
                                <w:lang w:val="en-GB"/>
                              </w:rPr>
                            </w:pPr>
                            <w:r w:rsidRPr="00D1050C">
                              <w:rPr>
                                <w:rFonts w:ascii="Cambria Math" w:hAnsi="Cambria Math" w:cs="Cambria Math"/>
                                <w:iCs/>
                                <w:szCs w:val="18"/>
                                <w:lang w:val="en-GB"/>
                              </w:rPr>
                              <w:t>⟦</w:t>
                            </w:r>
                            <w:r w:rsidRPr="00D1050C">
                              <w:rPr>
                                <w:rFonts w:ascii="Times New Roman" w:hAnsi="Times New Roman" w:cs="Times New Roman"/>
                                <w:b/>
                                <w:szCs w:val="18"/>
                                <w:lang w:val="en-GB"/>
                              </w:rPr>
                              <w:t xml:space="preserve"> while </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i/>
                                <w:szCs w:val="18"/>
                                <w:lang w:val="en-GB"/>
                              </w:rPr>
                              <w:t xml:space="preserve"> </w:t>
                            </w:r>
                            <w:r w:rsidRPr="00D1050C">
                              <w:rPr>
                                <w:rFonts w:ascii="Times New Roman" w:hAnsi="Times New Roman" w:cs="Times New Roman"/>
                                <w:b/>
                                <w:szCs w:val="18"/>
                                <w:lang w:val="en-GB"/>
                              </w:rPr>
                              <w:t>do</w:t>
                            </w:r>
                            <w:r w:rsidRPr="00D1050C">
                              <w:rPr>
                                <w:rFonts w:ascii="Times New Roman" w:hAnsi="Times New Roman" w:cs="Times New Roman"/>
                                <w:i/>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i/>
                                <w:szCs w:val="18"/>
                                <w:vertAlign w:val="subscript"/>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proofErr w:type="spellStart"/>
                            <w:r w:rsidRPr="00D1050C">
                              <w:rPr>
                                <w:rFonts w:ascii="Times New Roman" w:hAnsi="Times New Roman" w:cs="Times New Roman"/>
                                <w:szCs w:val="18"/>
                                <w:lang w:val="en-GB"/>
                              </w:rPr>
                              <w:t>m.While</w:t>
                            </w:r>
                            <w:proofErr w:type="spellEnd"/>
                            <w:r w:rsidRPr="00D1050C">
                              <w:rPr>
                                <w:rFonts w:ascii="Times New Roman" w:hAnsi="Times New Roman" w:cs="Times New Roman"/>
                                <w:szCs w:val="18"/>
                                <w:lang w:val="en-GB"/>
                              </w:rPr>
                              <w:t>(</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 xml:space="preserve">, </w:t>
                            </w:r>
                            <w:r w:rsidRPr="00D1050C">
                              <w:rPr>
                                <w:rFonts w:ascii="Times New Roman" w:hAnsi="Times New Roman" w:cs="Times New Roman"/>
                                <w:iCs/>
                                <w:szCs w:val="18"/>
                                <w:lang w:val="en-GB"/>
                              </w:rPr>
                              <w:t>Λ</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spellStart"/>
                            <w:r w:rsidRPr="00D1050C">
                              <w:rPr>
                                <w:rFonts w:ascii="Times New Roman" w:hAnsi="Times New Roman" w:cs="Times New Roman"/>
                                <w:i/>
                                <w:iCs/>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szCs w:val="18"/>
                                <w:lang w:val="en-GB"/>
                              </w:rPr>
                              <w:t>cexpr</w:t>
                            </w:r>
                            <w:r w:rsidRPr="00D1050C">
                              <w:rPr>
                                <w:rFonts w:ascii="Times New Roman" w:hAnsi="Times New Roman" w:cs="Times New Roman"/>
                                <w:i/>
                                <w:szCs w:val="18"/>
                                <w:vertAlign w:val="subscript"/>
                                <w:lang w:val="en-GB"/>
                              </w:rPr>
                              <w:t>1</w:t>
                            </w:r>
                            <w:r w:rsidRPr="00D1050C">
                              <w:rPr>
                                <w:rFonts w:ascii="Times New Roman" w:hAnsi="Times New Roman" w:cs="Times New Roman"/>
                                <w:i/>
                                <w:szCs w:val="18"/>
                                <w:lang w:val="en-GB"/>
                              </w:rPr>
                              <w:t xml:space="preserve"> </w:t>
                            </w:r>
                            <w:r w:rsidRPr="00D1050C">
                              <w:rPr>
                                <w:rFonts w:ascii="Times New Roman" w:hAnsi="Times New Roman" w:cs="Times New Roman"/>
                                <w:b/>
                                <w:szCs w:val="18"/>
                                <w:lang w:val="en-GB"/>
                              </w:rPr>
                              <w:t>;</w:t>
                            </w:r>
                            <w:r w:rsidRPr="00D1050C">
                              <w:rPr>
                                <w:rFonts w:ascii="Times New Roman" w:hAnsi="Times New Roman" w:cs="Times New Roman"/>
                                <w:i/>
                                <w:szCs w:val="18"/>
                                <w:lang w:val="en-GB"/>
                              </w:rPr>
                              <w:t xml:space="preserve"> cexpr</w:t>
                            </w:r>
                            <w:r w:rsidRPr="00D1050C">
                              <w:rPr>
                                <w:rFonts w:ascii="Times New Roman" w:hAnsi="Times New Roman" w:cs="Times New Roman"/>
                                <w:i/>
                                <w:szCs w:val="18"/>
                                <w:vertAlign w:val="subscript"/>
                                <w:lang w:val="en-GB"/>
                              </w:rPr>
                              <w:t>2</w:t>
                            </w:r>
                            <w:r w:rsidRPr="00D1050C">
                              <w:rPr>
                                <w:rFonts w:ascii="Times New Roman" w:hAnsi="Times New Roman" w:cs="Times New Roman"/>
                                <w:i/>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proofErr w:type="spellStart"/>
                            <w:r w:rsidRPr="00D1050C">
                              <w:rPr>
                                <w:rFonts w:ascii="Times New Roman" w:hAnsi="Times New Roman" w:cs="Times New Roman"/>
                                <w:szCs w:val="18"/>
                                <w:lang w:val="en-GB"/>
                              </w:rPr>
                              <w:t>m.Combine</w:t>
                            </w:r>
                            <w:proofErr w:type="spellEnd"/>
                            <w:r w:rsidRPr="00D1050C">
                              <w:rPr>
                                <w:rFonts w:ascii="Times New Roman" w:hAnsi="Times New Roman" w:cs="Times New Roman"/>
                                <w:szCs w:val="18"/>
                                <w:lang w:val="en-GB"/>
                              </w:rPr>
                              <w:t>(</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iCs/>
                                <w:szCs w:val="18"/>
                                <w:lang w:val="en-GB"/>
                              </w:rPr>
                              <w:t>cexpr</w:t>
                            </w:r>
                            <w:r w:rsidRPr="00D1050C">
                              <w:rPr>
                                <w:rFonts w:ascii="Times New Roman" w:hAnsi="Times New Roman" w:cs="Times New Roman"/>
                                <w:i/>
                                <w:iCs/>
                                <w:szCs w:val="18"/>
                                <w:vertAlign w:val="subscript"/>
                                <w:lang w:val="en-GB"/>
                              </w:rPr>
                              <w:t>1</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Cambria Math" w:hAnsi="Cambria Math" w:cs="Cambria Math"/>
                                <w:iCs/>
                                <w:szCs w:val="18"/>
                                <w:vertAlign w:val="subscript"/>
                                <w:lang w:val="en-GB"/>
                              </w:rPr>
                              <w:t>m</w:t>
                            </w:r>
                            <w:r w:rsidRPr="00D1050C">
                              <w:rPr>
                                <w:rFonts w:ascii="Times New Roman" w:hAnsi="Times New Roman" w:cs="Times New Roman"/>
                                <w:szCs w:val="18"/>
                                <w:lang w:val="en-GB"/>
                              </w:rPr>
                              <w:t xml:space="preserve">, </w:t>
                            </w:r>
                            <w:r w:rsidRPr="00D1050C">
                              <w:rPr>
                                <w:rFonts w:ascii="Times New Roman" w:hAnsi="Times New Roman" w:cs="Times New Roman"/>
                                <w:iCs/>
                                <w:szCs w:val="18"/>
                                <w:lang w:val="en-GB"/>
                              </w:rPr>
                              <w:t>Λ</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r w:rsidRPr="00D1050C">
                              <w:rPr>
                                <w:rFonts w:ascii="Times New Roman" w:hAnsi="Times New Roman" w:cs="Times New Roman"/>
                                <w:i/>
                                <w:iCs/>
                                <w:szCs w:val="18"/>
                                <w:lang w:val="en-GB"/>
                              </w:rPr>
                              <w:t>cexpr</w:t>
                            </w:r>
                            <w:r w:rsidRPr="00D1050C">
                              <w:rPr>
                                <w:rFonts w:ascii="Times New Roman" w:hAnsi="Times New Roman" w:cs="Times New Roman"/>
                                <w:i/>
                                <w:iCs/>
                                <w:szCs w:val="18"/>
                                <w:vertAlign w:val="subscript"/>
                                <w:lang w:val="en-GB"/>
                              </w:rPr>
                              <w:t>2</w:t>
                            </w:r>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Cambria Math" w:hAnsi="Cambria Math" w:cs="Cambria Math"/>
                                <w:iCs/>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b/>
                                <w:szCs w:val="18"/>
                                <w:lang w:val="en-GB"/>
                              </w:rPr>
                            </w:pPr>
                            <w:r w:rsidRPr="00D1050C">
                              <w:rPr>
                                <w:rFonts w:ascii="Cambria Math" w:hAnsi="Cambria Math" w:cs="Cambria Math"/>
                                <w:iCs/>
                                <w:szCs w:val="18"/>
                                <w:lang w:val="en-GB"/>
                              </w:rPr>
                              <w:t>⟦</w:t>
                            </w:r>
                            <w:r w:rsidRPr="00D1050C">
                              <w:rPr>
                                <w:rFonts w:ascii="Times New Roman" w:hAnsi="Times New Roman" w:cs="Times New Roman"/>
                                <w:b/>
                                <w:szCs w:val="18"/>
                                <w:lang w:val="en-GB"/>
                              </w:rPr>
                              <w:t xml:space="preserve"> </w:t>
                            </w:r>
                            <w:r w:rsidRPr="00D1050C">
                              <w:rPr>
                                <w:rFonts w:ascii="Times New Roman" w:hAnsi="Times New Roman" w:cs="Times New Roman"/>
                                <w:i/>
                                <w:szCs w:val="18"/>
                                <w:lang w:val="en-GB"/>
                              </w:rPr>
                              <w:t>other-</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i/>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r w:rsidRPr="00D1050C">
                              <w:rPr>
                                <w:rFonts w:ascii="Times New Roman" w:hAnsi="Times New Roman" w:cs="Times New Roman"/>
                                <w:i/>
                                <w:szCs w:val="18"/>
                                <w:lang w:val="en-GB"/>
                              </w:rPr>
                              <w:t>other-</w:t>
                            </w:r>
                            <w:proofErr w:type="spellStart"/>
                            <w:r w:rsidRPr="00D1050C">
                              <w:rPr>
                                <w:rFonts w:ascii="Times New Roman" w:hAnsi="Times New Roman" w:cs="Times New Roman"/>
                                <w:i/>
                                <w:szCs w:val="18"/>
                                <w:lang w:val="en-GB"/>
                              </w:rPr>
                              <w:t>expr</w:t>
                            </w:r>
                            <w:proofErr w:type="spellEnd"/>
                            <w:r w:rsidRPr="00D1050C">
                              <w:rPr>
                                <w:rFonts w:ascii="Times New Roman" w:hAnsi="Times New Roman" w:cs="Times New Roman"/>
                                <w:szCs w:val="18"/>
                                <w:lang w:val="en-GB"/>
                              </w:rPr>
                              <w:t xml:space="preserve">; </w:t>
                            </w:r>
                            <w:proofErr w:type="spellStart"/>
                            <w:r w:rsidRPr="00D1050C">
                              <w:rPr>
                                <w:rFonts w:ascii="Times New Roman" w:hAnsi="Times New Roman" w:cs="Times New Roman"/>
                                <w:szCs w:val="18"/>
                                <w:lang w:val="en-GB"/>
                              </w:rPr>
                              <w:t>m.Zero</w:t>
                            </w:r>
                            <w:proofErr w:type="spellEnd"/>
                            <w:r w:rsidRPr="00D1050C">
                              <w:rPr>
                                <w:rFonts w:ascii="Times New Roman" w:hAnsi="Times New Roman" w:cs="Times New Roman"/>
                                <w:szCs w:val="18"/>
                                <w:lang w:val="en-GB"/>
                              </w:rPr>
                              <w:t>()</w:t>
                            </w:r>
                          </w:p>
                        </w:tc>
                      </w:tr>
                    </w:tbl>
                    <w:p w:rsidR="00061830" w:rsidRPr="00D1050C" w:rsidRDefault="00061830" w:rsidP="00B7191F">
                      <w:pPr>
                        <w:spacing w:line="120" w:lineRule="exact"/>
                        <w:ind w:firstLine="0"/>
                        <w:rPr>
                          <w:sz w:val="18"/>
                          <w:szCs w:val="18"/>
                        </w:rPr>
                      </w:pPr>
                    </w:p>
                    <w:tbl>
                      <w:tblPr>
                        <w:tblStyle w:val="TableGrid"/>
                        <w:tblW w:w="62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02"/>
                        <w:gridCol w:w="286"/>
                        <w:gridCol w:w="3316"/>
                      </w:tblGrid>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Times New Roman" w:hAnsi="Times New Roman" w:cs="Times New Roman"/>
                                <w:iCs/>
                                <w:szCs w:val="18"/>
                                <w:lang w:val="en-GB"/>
                              </w:rPr>
                              <w:t>Λ</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7787C">
                            <w:pPr>
                              <w:pStyle w:val="NormalFirst"/>
                              <w:jc w:val="left"/>
                              <w:rPr>
                                <w:rFonts w:ascii="Times New Roman" w:hAnsi="Times New Roman" w:cs="Times New Roman"/>
                                <w:i/>
                                <w:iCs/>
                                <w:szCs w:val="18"/>
                                <w:lang w:val="en-GB"/>
                              </w:rPr>
                            </w:pPr>
                            <w:proofErr w:type="spellStart"/>
                            <w:r w:rsidRPr="00D1050C">
                              <w:rPr>
                                <w:rFonts w:ascii="Times New Roman" w:hAnsi="Times New Roman" w:cs="Times New Roman"/>
                                <w:szCs w:val="18"/>
                                <w:lang w:val="en-GB"/>
                              </w:rPr>
                              <w:t>m.Delay</w:t>
                            </w:r>
                            <w:proofErr w:type="spellEnd"/>
                            <w:r w:rsidRPr="00D1050C">
                              <w:rPr>
                                <w:rFonts w:ascii="Times New Roman" w:hAnsi="Times New Roman" w:cs="Times New Roman"/>
                                <w:szCs w:val="18"/>
                                <w:lang w:val="en-GB"/>
                              </w:rPr>
                              <w:t>(</w:t>
                            </w:r>
                            <w:r w:rsidRPr="00D1050C">
                              <w:rPr>
                                <w:rFonts w:ascii="Times New Roman" w:hAnsi="Times New Roman" w:cs="Times New Roman"/>
                                <w:b/>
                                <w:szCs w:val="18"/>
                                <w:lang w:val="en-GB"/>
                              </w:rPr>
                              <w:t>fun</w:t>
                            </w:r>
                            <w:r w:rsidRPr="00D1050C">
                              <w:rPr>
                                <w:rFonts w:ascii="Times New Roman" w:hAnsi="Times New Roman" w:cs="Times New Roman"/>
                                <w:szCs w:val="18"/>
                                <w:lang w:val="en-GB"/>
                              </w:rPr>
                              <w:t xml:space="preserve"> () → </w:t>
                            </w:r>
                            <w:r w:rsidRPr="00D1050C">
                              <w:rPr>
                                <w:rFonts w:ascii="Cambria Math" w:hAnsi="Cambria Math" w:cs="Cambria Math"/>
                                <w:szCs w:val="18"/>
                                <w:lang w:val="en-GB"/>
                              </w:rPr>
                              <w:t>⟦</w:t>
                            </w:r>
                            <w:r w:rsidRPr="00D1050C">
                              <w:rPr>
                                <w:rFonts w:ascii="Times New Roman" w:hAnsi="Times New Roman" w:cs="Times New Roman"/>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szCs w:val="18"/>
                                <w:lang w:val="en-GB"/>
                              </w:rPr>
                              <w:t xml:space="preserve"> </w:t>
                            </w:r>
                            <w:r w:rsidRPr="00D1050C">
                              <w:rPr>
                                <w:rFonts w:ascii="Cambria Math" w:hAnsi="Cambria Math" w:cs="Cambria Math"/>
                                <w:szCs w:val="18"/>
                                <w:lang w:val="en-GB"/>
                              </w:rPr>
                              <w:t>⟧</w:t>
                            </w:r>
                            <w:r w:rsidRPr="00D1050C">
                              <w:rPr>
                                <w:rFonts w:ascii="Times New Roman" w:hAnsi="Times New Roman" w:cs="Times New Roman"/>
                                <w:szCs w:val="18"/>
                                <w:vertAlign w:val="subscript"/>
                                <w:lang w:val="en-GB"/>
                              </w:rPr>
                              <w:t>m</w:t>
                            </w:r>
                            <w:r w:rsidRPr="00D1050C">
                              <w:rPr>
                                <w:rFonts w:ascii="Times New Roman" w:hAnsi="Times New Roman" w:cs="Times New Roman"/>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i/>
                                <w:iCs/>
                                <w:szCs w:val="18"/>
                                <w:lang w:val="en-GB"/>
                              </w:rPr>
                            </w:pPr>
                            <w:r w:rsidRPr="00D1050C">
                              <w:rPr>
                                <w:rFonts w:ascii="Times New Roman" w:hAnsi="Times New Roman" w:cs="Times New Roman"/>
                                <w:iCs/>
                                <w:szCs w:val="18"/>
                                <w:lang w:val="en-GB"/>
                              </w:rPr>
                              <w:t>Λ</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0F543C">
                            <w:pPr>
                              <w:pStyle w:val="NormalFirst"/>
                              <w:jc w:val="left"/>
                              <w:rPr>
                                <w:rFonts w:ascii="Times New Roman" w:hAnsi="Times New Roman" w:cs="Times New Roman"/>
                                <w:i/>
                                <w:iCs/>
                                <w:szCs w:val="18"/>
                                <w:lang w:val="en-GB"/>
                              </w:rPr>
                            </w:pPr>
                            <w:r w:rsidRPr="00D1050C">
                              <w:rPr>
                                <w:rFonts w:ascii="Cambria Math" w:hAnsi="Cambria Math" w:cs="Cambria Math"/>
                                <w:szCs w:val="18"/>
                                <w:lang w:val="en-GB"/>
                              </w:rPr>
                              <w:t>⟦</w:t>
                            </w:r>
                            <w:r w:rsidRPr="00D1050C">
                              <w:rPr>
                                <w:rFonts w:ascii="Times New Roman" w:hAnsi="Times New Roman" w:cs="Times New Roman"/>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szCs w:val="18"/>
                                <w:lang w:val="en-GB"/>
                              </w:rPr>
                              <w:t xml:space="preserve"> </w:t>
                            </w:r>
                            <w:r w:rsidRPr="00D1050C">
                              <w:rPr>
                                <w:rFonts w:ascii="Cambria Math" w:hAnsi="Cambria Math" w:cs="Cambria Math"/>
                                <w:szCs w:val="18"/>
                                <w:lang w:val="en-GB"/>
                              </w:rPr>
                              <w:t>⟧</w:t>
                            </w:r>
                            <w:r w:rsidRPr="00D1050C">
                              <w:rPr>
                                <w:rFonts w:ascii="Times New Roman" w:hAnsi="Times New Roman" w:cs="Times New Roman"/>
                                <w:szCs w:val="18"/>
                                <w:vertAlign w:val="subscript"/>
                                <w:lang w:val="en-GB"/>
                              </w:rPr>
                              <w:t>m</w:t>
                            </w:r>
                            <w:r w:rsidRPr="00D1050C">
                              <w:rPr>
                                <w:rFonts w:ascii="Times New Roman" w:hAnsi="Times New Roman" w:cs="Times New Roman"/>
                                <w:szCs w:val="18"/>
                                <w:vertAlign w:val="subscript"/>
                                <w:lang w:val="en-GB"/>
                              </w:rPr>
                              <w:tab/>
                            </w:r>
                            <w:r w:rsidRPr="00D1050C">
                              <w:rPr>
                                <w:rFonts w:ascii="Times New Roman" w:hAnsi="Times New Roman" w:cs="Times New Roman"/>
                                <w:szCs w:val="18"/>
                                <w:vertAlign w:val="subscript"/>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t xml:space="preserve"> (if Delay is missing)</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b/>
                                <w:szCs w:val="18"/>
                                <w:lang w:val="en-GB"/>
                              </w:rPr>
                            </w:pPr>
                            <w:r w:rsidRPr="00D1050C">
                              <w:rPr>
                                <w:rFonts w:ascii="Times New Roman" w:hAnsi="Times New Roman" w:cs="Times New Roman"/>
                                <w:iCs/>
                                <w:szCs w:val="18"/>
                                <w:lang w:val="en-GB"/>
                              </w:rPr>
                              <w:t>Δ</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B7191F">
                            <w:pPr>
                              <w:ind w:firstLine="0"/>
                              <w:rPr>
                                <w:rFonts w:ascii="Times New Roman" w:hAnsi="Times New Roman" w:cs="Times New Roman"/>
                                <w:sz w:val="18"/>
                                <w:szCs w:val="18"/>
                                <w:lang w:val="en-GB"/>
                              </w:rPr>
                            </w:pPr>
                            <w:proofErr w:type="spellStart"/>
                            <w:r w:rsidRPr="00D1050C">
                              <w:rPr>
                                <w:rFonts w:ascii="Times New Roman" w:hAnsi="Times New Roman" w:cs="Times New Roman"/>
                                <w:sz w:val="18"/>
                                <w:szCs w:val="18"/>
                                <w:lang w:val="en-GB"/>
                              </w:rPr>
                              <w:t>m.Run</w:t>
                            </w:r>
                            <w:proofErr w:type="spellEnd"/>
                            <w:r w:rsidRPr="00D1050C">
                              <w:rPr>
                                <w:rFonts w:ascii="Times New Roman" w:hAnsi="Times New Roman" w:cs="Times New Roman"/>
                                <w:sz w:val="18"/>
                                <w:szCs w:val="18"/>
                                <w:lang w:val="en-GB"/>
                              </w:rPr>
                              <w:t>(</w:t>
                            </w:r>
                            <w:r w:rsidRPr="00D1050C">
                              <w:rPr>
                                <w:rFonts w:ascii="Times New Roman" w:hAnsi="Times New Roman" w:cs="Times New Roman"/>
                                <w:iCs/>
                                <w:sz w:val="18"/>
                                <w:szCs w:val="18"/>
                                <w:lang w:val="en-GB"/>
                              </w:rPr>
                              <w:t>Λ</w:t>
                            </w:r>
                            <w:r w:rsidRPr="00D1050C">
                              <w:rPr>
                                <w:rFonts w:ascii="Cambria Math" w:hAnsi="Cambria Math" w:cs="Cambria Math"/>
                                <w:sz w:val="18"/>
                                <w:szCs w:val="18"/>
                                <w:lang w:val="en-GB"/>
                              </w:rPr>
                              <w:t>⟦</w:t>
                            </w:r>
                            <w:r w:rsidRPr="00D1050C">
                              <w:rPr>
                                <w:rFonts w:ascii="Times New Roman" w:hAnsi="Times New Roman" w:cs="Times New Roman"/>
                                <w:sz w:val="18"/>
                                <w:szCs w:val="18"/>
                                <w:lang w:val="en-GB"/>
                              </w:rPr>
                              <w:t xml:space="preserve"> </w:t>
                            </w:r>
                            <w:proofErr w:type="spellStart"/>
                            <w:r w:rsidRPr="00D1050C">
                              <w:rPr>
                                <w:rFonts w:ascii="Times New Roman" w:hAnsi="Times New Roman" w:cs="Times New Roman"/>
                                <w:i/>
                                <w:sz w:val="18"/>
                                <w:szCs w:val="18"/>
                                <w:lang w:val="en-GB"/>
                              </w:rPr>
                              <w:t>cexpr</w:t>
                            </w:r>
                            <w:proofErr w:type="spellEnd"/>
                            <w:r w:rsidRPr="00D1050C">
                              <w:rPr>
                                <w:rFonts w:ascii="Times New Roman" w:hAnsi="Times New Roman" w:cs="Times New Roman"/>
                                <w:sz w:val="18"/>
                                <w:szCs w:val="18"/>
                                <w:lang w:val="en-GB"/>
                              </w:rPr>
                              <w:t xml:space="preserve"> </w:t>
                            </w:r>
                            <w:r w:rsidRPr="00D1050C">
                              <w:rPr>
                                <w:rFonts w:ascii="Cambria Math" w:hAnsi="Cambria Math" w:cs="Cambria Math"/>
                                <w:sz w:val="18"/>
                                <w:szCs w:val="18"/>
                                <w:lang w:val="en-GB"/>
                              </w:rPr>
                              <w:t>⟧</w:t>
                            </w:r>
                            <w:r w:rsidRPr="00D1050C">
                              <w:rPr>
                                <w:rFonts w:ascii="Times New Roman" w:hAnsi="Times New Roman" w:cs="Times New Roman"/>
                                <w:sz w:val="18"/>
                                <w:szCs w:val="18"/>
                                <w:vertAlign w:val="subscript"/>
                                <w:lang w:val="en-GB"/>
                              </w:rPr>
                              <w:t>m</w:t>
                            </w:r>
                            <w:r w:rsidRPr="00D1050C">
                              <w:rPr>
                                <w:rFonts w:ascii="Times New Roman" w:hAnsi="Times New Roman" w:cs="Times New Roman"/>
                                <w:sz w:val="18"/>
                                <w:szCs w:val="18"/>
                                <w:lang w:val="en-GB"/>
                              </w:rPr>
                              <w:t>)</w:t>
                            </w:r>
                          </w:p>
                        </w:tc>
                      </w:tr>
                      <w:tr w:rsidR="00061830" w:rsidRPr="00D1050C" w:rsidTr="00D1050C">
                        <w:trPr>
                          <w:trHeight w:val="255"/>
                          <w:jc w:val="center"/>
                        </w:trPr>
                        <w:tc>
                          <w:tcPr>
                            <w:tcW w:w="2602" w:type="dxa"/>
                            <w:vAlign w:val="center"/>
                          </w:tcPr>
                          <w:p w:rsidR="00061830" w:rsidRPr="00D1050C" w:rsidRDefault="00061830" w:rsidP="0007787C">
                            <w:pPr>
                              <w:pStyle w:val="NormalFirst"/>
                              <w:jc w:val="right"/>
                              <w:rPr>
                                <w:rFonts w:ascii="Times New Roman" w:hAnsi="Times New Roman" w:cs="Times New Roman"/>
                                <w:b/>
                                <w:szCs w:val="18"/>
                                <w:lang w:val="en-GB"/>
                              </w:rPr>
                            </w:pPr>
                            <w:r w:rsidRPr="00D1050C">
                              <w:rPr>
                                <w:rFonts w:ascii="Times New Roman" w:hAnsi="Times New Roman" w:cs="Times New Roman"/>
                                <w:iCs/>
                                <w:szCs w:val="18"/>
                                <w:lang w:val="en-GB"/>
                              </w:rPr>
                              <w:t>Δ</w:t>
                            </w:r>
                            <w:r w:rsidRPr="00D1050C">
                              <w:rPr>
                                <w:rFonts w:ascii="Cambria Math" w:hAnsi="Cambria Math" w:cs="Cambria Math"/>
                                <w:iCs/>
                                <w:szCs w:val="18"/>
                                <w:lang w:val="en-GB"/>
                              </w:rPr>
                              <w:t>⟦</w:t>
                            </w:r>
                            <w:r w:rsidRPr="00D1050C">
                              <w:rPr>
                                <w:rFonts w:ascii="Times New Roman" w:hAnsi="Times New Roman" w:cs="Times New Roman"/>
                                <w:iCs/>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iCs/>
                                <w:szCs w:val="18"/>
                                <w:lang w:val="en-GB"/>
                              </w:rPr>
                              <w:t xml:space="preserve"> </w:t>
                            </w:r>
                            <w:r w:rsidRPr="00D1050C">
                              <w:rPr>
                                <w:rFonts w:ascii="Cambria Math" w:hAnsi="Cambria Math" w:cs="Cambria Math"/>
                                <w:iCs/>
                                <w:szCs w:val="18"/>
                                <w:lang w:val="en-GB"/>
                              </w:rPr>
                              <w:t>⟧</w:t>
                            </w:r>
                            <w:r w:rsidRPr="00D1050C">
                              <w:rPr>
                                <w:rFonts w:ascii="Times New Roman" w:hAnsi="Times New Roman" w:cs="Times New Roman"/>
                                <w:iCs/>
                                <w:szCs w:val="18"/>
                                <w:vertAlign w:val="subscript"/>
                                <w:lang w:val="en-GB"/>
                              </w:rPr>
                              <w:t>m</w:t>
                            </w:r>
                          </w:p>
                        </w:tc>
                        <w:tc>
                          <w:tcPr>
                            <w:tcW w:w="286" w:type="dxa"/>
                            <w:vAlign w:val="center"/>
                          </w:tcPr>
                          <w:p w:rsidR="00061830" w:rsidRPr="00D1050C" w:rsidRDefault="00061830" w:rsidP="0007787C">
                            <w:pPr>
                              <w:pStyle w:val="NormalFirst"/>
                              <w:jc w:val="center"/>
                              <w:rPr>
                                <w:rFonts w:ascii="Times New Roman" w:hAnsi="Times New Roman" w:cs="Times New Roman"/>
                                <w:iCs/>
                                <w:szCs w:val="18"/>
                                <w:lang w:val="en-GB"/>
                              </w:rPr>
                            </w:pPr>
                            <w:r w:rsidRPr="00D1050C">
                              <w:rPr>
                                <w:rFonts w:ascii="Times New Roman" w:hAnsi="Times New Roman" w:cs="Times New Roman"/>
                                <w:iCs/>
                                <w:szCs w:val="18"/>
                                <w:lang w:val="en-GB"/>
                              </w:rPr>
                              <w:t>=</w:t>
                            </w:r>
                          </w:p>
                        </w:tc>
                        <w:tc>
                          <w:tcPr>
                            <w:tcW w:w="3316" w:type="dxa"/>
                            <w:vAlign w:val="center"/>
                          </w:tcPr>
                          <w:p w:rsidR="00061830" w:rsidRPr="00D1050C" w:rsidRDefault="00061830" w:rsidP="00B7191F">
                            <w:pPr>
                              <w:pStyle w:val="NormalFirst"/>
                              <w:jc w:val="left"/>
                              <w:rPr>
                                <w:rFonts w:ascii="Times New Roman" w:hAnsi="Times New Roman" w:cs="Times New Roman"/>
                                <w:i/>
                                <w:iCs/>
                                <w:szCs w:val="18"/>
                                <w:lang w:val="en-GB"/>
                              </w:rPr>
                            </w:pPr>
                            <w:r w:rsidRPr="00D1050C">
                              <w:rPr>
                                <w:rFonts w:ascii="Cambria Math" w:hAnsi="Cambria Math" w:cs="Cambria Math"/>
                                <w:szCs w:val="18"/>
                                <w:lang w:val="en-GB"/>
                              </w:rPr>
                              <w:t>⟦</w:t>
                            </w:r>
                            <w:r w:rsidRPr="00D1050C">
                              <w:rPr>
                                <w:rFonts w:ascii="Times New Roman" w:hAnsi="Times New Roman" w:cs="Times New Roman"/>
                                <w:szCs w:val="18"/>
                                <w:lang w:val="en-GB"/>
                              </w:rPr>
                              <w:t xml:space="preserve"> </w:t>
                            </w:r>
                            <w:proofErr w:type="spellStart"/>
                            <w:r w:rsidRPr="00D1050C">
                              <w:rPr>
                                <w:rFonts w:ascii="Times New Roman" w:hAnsi="Times New Roman" w:cs="Times New Roman"/>
                                <w:i/>
                                <w:szCs w:val="18"/>
                                <w:lang w:val="en-GB"/>
                              </w:rPr>
                              <w:t>cexpr</w:t>
                            </w:r>
                            <w:proofErr w:type="spellEnd"/>
                            <w:r w:rsidRPr="00D1050C">
                              <w:rPr>
                                <w:rFonts w:ascii="Times New Roman" w:hAnsi="Times New Roman" w:cs="Times New Roman"/>
                                <w:szCs w:val="18"/>
                                <w:lang w:val="en-GB"/>
                              </w:rPr>
                              <w:t xml:space="preserve"> </w:t>
                            </w:r>
                            <w:r w:rsidRPr="00D1050C">
                              <w:rPr>
                                <w:rFonts w:ascii="Cambria Math" w:hAnsi="Cambria Math" w:cs="Cambria Math"/>
                                <w:szCs w:val="18"/>
                                <w:lang w:val="en-GB"/>
                              </w:rPr>
                              <w:t>⟧</w:t>
                            </w:r>
                            <w:r w:rsidRPr="00D1050C">
                              <w:rPr>
                                <w:rFonts w:ascii="Times New Roman" w:hAnsi="Times New Roman" w:cs="Times New Roman"/>
                                <w:szCs w:val="18"/>
                                <w:vertAlign w:val="subscript"/>
                                <w:lang w:val="en-GB"/>
                              </w:rPr>
                              <w:t>m</w:t>
                            </w:r>
                            <w:r w:rsidRPr="00D1050C">
                              <w:rPr>
                                <w:rFonts w:ascii="Times New Roman" w:hAnsi="Times New Roman" w:cs="Times New Roman"/>
                                <w:szCs w:val="18"/>
                                <w:vertAlign w:val="subscript"/>
                                <w:lang w:val="en-GB"/>
                              </w:rPr>
                              <w:tab/>
                            </w:r>
                            <w:r w:rsidRPr="00D1050C">
                              <w:rPr>
                                <w:rFonts w:ascii="Times New Roman" w:hAnsi="Times New Roman" w:cs="Times New Roman"/>
                                <w:szCs w:val="18"/>
                                <w:vertAlign w:val="subscript"/>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r>
                            <w:r w:rsidRPr="00D1050C">
                              <w:rPr>
                                <w:rFonts w:ascii="Times New Roman" w:hAnsi="Times New Roman" w:cs="Times New Roman"/>
                                <w:szCs w:val="18"/>
                                <w:lang w:val="en-GB"/>
                              </w:rPr>
                              <w:tab/>
                              <w:t xml:space="preserve"> (if Run is missing)</w:t>
                            </w:r>
                          </w:p>
                        </w:tc>
                      </w:tr>
                    </w:tbl>
                    <w:p w:rsidR="00061830" w:rsidRDefault="00061830" w:rsidP="000F543C">
                      <w:pPr>
                        <w:pStyle w:val="Caption2"/>
                      </w:pPr>
                      <w:proofErr w:type="gramStart"/>
                      <w:r>
                        <w:rPr>
                          <w:b/>
                        </w:rPr>
                        <w:t>Fig. 1.</w:t>
                      </w:r>
                      <w:proofErr w:type="gramEnd"/>
                      <w:r>
                        <w:t xml:space="preserve"> Translation rules for computation expressions</w:t>
                      </w:r>
                    </w:p>
                  </w:txbxContent>
                </v:textbox>
                <w10:wrap type="square"/>
              </v:shape>
            </w:pict>
          </mc:Fallback>
        </mc:AlternateContent>
      </w:r>
      <w:r w:rsidR="005E1FFC">
        <w:rPr>
          <w:noProof/>
          <w:lang w:val="cs-CZ" w:eastAsia="cs-CZ"/>
        </w:rPr>
        <w:t>A particular construct of computation expression syntax is allowed only when the static type of the computation builder defines members that are required by the tran</w:t>
      </w:r>
      <w:r w:rsidR="005E1FFC">
        <w:rPr>
          <w:noProof/>
          <w:lang w:val="cs-CZ" w:eastAsia="cs-CZ"/>
        </w:rPr>
        <w:softHyphen/>
        <w:t xml:space="preserve">slation. For example, it is not possible to use </w:t>
      </w:r>
      <w:r w:rsidR="005E1FFC" w:rsidRPr="005E1FFC">
        <w:rPr>
          <w:rStyle w:val="Inlinecode"/>
        </w:rPr>
        <w:t>let!</w:t>
      </w:r>
      <w:r w:rsidR="005E1FFC">
        <w:rPr>
          <w:noProof/>
          <w:lang w:val="cs-CZ" w:eastAsia="cs-CZ"/>
        </w:rPr>
        <w:t xml:space="preserve"> or </w:t>
      </w:r>
      <w:r w:rsidR="005E1FFC" w:rsidRPr="005E1FFC">
        <w:rPr>
          <w:rStyle w:val="Inlinecode"/>
        </w:rPr>
        <w:t>return</w:t>
      </w:r>
      <w:r w:rsidR="005E1FFC">
        <w:rPr>
          <w:noProof/>
          <w:lang w:val="cs-CZ" w:eastAsia="cs-CZ"/>
        </w:rPr>
        <w:t xml:space="preserve"> inside </w:t>
      </w:r>
      <w:proofErr w:type="spellStart"/>
      <w:r w:rsidR="005E1FFC" w:rsidRPr="005E1FFC">
        <w:rPr>
          <w:rStyle w:val="Inlinecode"/>
        </w:rPr>
        <w:t>seq</w:t>
      </w:r>
      <w:proofErr w:type="spellEnd"/>
      <w:r w:rsidR="005E1FFC" w:rsidRPr="005E1FFC">
        <w:rPr>
          <w:rStyle w:val="Inlinecode"/>
        </w:rPr>
        <w:t xml:space="preserve"> { .. }</w:t>
      </w:r>
      <w:r w:rsidR="009B46F2">
        <w:rPr>
          <w:noProof/>
          <w:lang w:val="cs-CZ" w:eastAsia="cs-CZ"/>
        </w:rPr>
        <w:t xml:space="preserve"> block, because </w:t>
      </w:r>
      <w:proofErr w:type="spellStart"/>
      <w:r w:rsidR="009B46F2" w:rsidRPr="009B46F2">
        <w:rPr>
          <w:rStyle w:val="Inlinecode"/>
        </w:rPr>
        <w:t>seq.Bind</w:t>
      </w:r>
      <w:proofErr w:type="spellEnd"/>
      <w:r w:rsidR="009B46F2">
        <w:rPr>
          <w:noProof/>
          <w:lang w:val="cs-CZ" w:eastAsia="cs-CZ"/>
        </w:rPr>
        <w:t xml:space="preserve"> and </w:t>
      </w:r>
      <w:proofErr w:type="spellStart"/>
      <w:r w:rsidR="009B46F2" w:rsidRPr="009B46F2">
        <w:rPr>
          <w:rStyle w:val="Inlinecode"/>
        </w:rPr>
        <w:t>seq.Return</w:t>
      </w:r>
      <w:proofErr w:type="spellEnd"/>
      <w:r w:rsidR="009B46F2">
        <w:rPr>
          <w:noProof/>
          <w:lang w:val="cs-CZ" w:eastAsia="cs-CZ"/>
        </w:rPr>
        <w:t xml:space="preserve"> are not defined.</w:t>
      </w:r>
    </w:p>
    <w:p w:rsidR="009B46F2" w:rsidRDefault="009B46F2" w:rsidP="0078700B">
      <w:pPr>
        <w:rPr>
          <w:noProof/>
          <w:lang w:val="cs-CZ" w:eastAsia="cs-CZ"/>
        </w:rPr>
      </w:pPr>
      <w:r>
        <w:rPr>
          <w:noProof/>
          <w:lang w:val="cs-CZ" w:eastAsia="cs-CZ"/>
        </w:rPr>
        <w:t xml:space="preserve">An exception from this rule are </w:t>
      </w:r>
      <w:r w:rsidRPr="009B46F2">
        <w:rPr>
          <w:rStyle w:val="Inlinecode"/>
        </w:rPr>
        <w:t>Delay</w:t>
      </w:r>
      <w:r>
        <w:rPr>
          <w:noProof/>
          <w:lang w:val="cs-CZ" w:eastAsia="cs-CZ"/>
        </w:rPr>
        <w:t xml:space="preserve"> and </w:t>
      </w:r>
      <w:r w:rsidRPr="009B46F2">
        <w:rPr>
          <w:rStyle w:val="Inlinecode"/>
        </w:rPr>
        <w:t>Run</w:t>
      </w:r>
      <w:r>
        <w:rPr>
          <w:noProof/>
          <w:lang w:val="cs-CZ" w:eastAsia="cs-CZ"/>
        </w:rPr>
        <w:t xml:space="preserve"> members. These are used if they are provided, but when they are not available, a different translation is used. The use of these two operations is captured by helper functions </w:t>
      </w:r>
      <w:r w:rsidRPr="002F5B0C">
        <w:rPr>
          <w:iCs/>
          <w:lang w:val="en-GB"/>
        </w:rPr>
        <w:t>Δ</w:t>
      </w:r>
      <w:r w:rsidRPr="002F5B0C">
        <w:rPr>
          <w:rFonts w:ascii="Cambria Math" w:hAnsi="Cambria Math" w:cs="Cambria Math"/>
          <w:iCs/>
          <w:lang w:val="en-GB"/>
        </w:rPr>
        <w:t>⟦</w:t>
      </w:r>
      <w:r w:rsidRPr="002F5B0C">
        <w:rPr>
          <w:iCs/>
          <w:lang w:val="en-GB"/>
        </w:rPr>
        <w:t xml:space="preserve"> </w:t>
      </w:r>
      <w:proofErr w:type="spellStart"/>
      <w:r w:rsidRPr="002F5B0C">
        <w:rPr>
          <w:i/>
          <w:lang w:val="en-GB"/>
        </w:rPr>
        <w:t>cexpr</w:t>
      </w:r>
      <w:proofErr w:type="spellEnd"/>
      <w:r w:rsidRPr="002F5B0C">
        <w:rPr>
          <w:iCs/>
          <w:lang w:val="en-GB"/>
        </w:rPr>
        <w:t xml:space="preserve"> </w:t>
      </w:r>
      <w:r w:rsidRPr="002F5B0C">
        <w:rPr>
          <w:rFonts w:ascii="Cambria Math" w:hAnsi="Cambria Math" w:cs="Cambria Math"/>
          <w:iCs/>
          <w:lang w:val="en-GB"/>
        </w:rPr>
        <w:t>⟧</w:t>
      </w:r>
      <w:r w:rsidRPr="002F5B0C">
        <w:rPr>
          <w:iCs/>
          <w:vertAlign w:val="subscript"/>
          <w:lang w:val="en-GB"/>
        </w:rPr>
        <w:t>m</w:t>
      </w:r>
      <w:r>
        <w:rPr>
          <w:noProof/>
          <w:lang w:val="cs-CZ" w:eastAsia="cs-CZ"/>
        </w:rPr>
        <w:t xml:space="preserve"> and </w:t>
      </w:r>
      <w:r w:rsidRPr="002F5B0C">
        <w:rPr>
          <w:iCs/>
          <w:lang w:val="en-GB"/>
        </w:rPr>
        <w:t>Λ</w:t>
      </w:r>
      <w:r w:rsidRPr="002F5B0C">
        <w:rPr>
          <w:rFonts w:ascii="Cambria Math" w:hAnsi="Cambria Math" w:cs="Cambria Math"/>
          <w:iCs/>
          <w:lang w:val="en-GB"/>
        </w:rPr>
        <w:t>⟦</w:t>
      </w:r>
      <w:r w:rsidRPr="002F5B0C">
        <w:rPr>
          <w:iCs/>
          <w:lang w:val="en-GB"/>
        </w:rPr>
        <w:t xml:space="preserve"> </w:t>
      </w:r>
      <w:proofErr w:type="spellStart"/>
      <w:r w:rsidRPr="002F5B0C">
        <w:rPr>
          <w:i/>
          <w:lang w:val="en-GB"/>
        </w:rPr>
        <w:t>cexpr</w:t>
      </w:r>
      <w:proofErr w:type="spellEnd"/>
      <w:r w:rsidRPr="002F5B0C">
        <w:rPr>
          <w:iCs/>
          <w:lang w:val="en-GB"/>
        </w:rPr>
        <w:t xml:space="preserve"> </w:t>
      </w:r>
      <w:r w:rsidRPr="002F5B0C">
        <w:rPr>
          <w:rFonts w:ascii="Cambria Math" w:hAnsi="Cambria Math" w:cs="Cambria Math"/>
          <w:iCs/>
          <w:lang w:val="en-GB"/>
        </w:rPr>
        <w:t>⟧</w:t>
      </w:r>
      <w:r w:rsidRPr="002F5B0C">
        <w:rPr>
          <w:iCs/>
          <w:vertAlign w:val="subscript"/>
          <w:lang w:val="en-GB"/>
        </w:rPr>
        <w:t>m</w:t>
      </w:r>
      <w:r>
        <w:rPr>
          <w:noProof/>
          <w:lang w:val="cs-CZ" w:eastAsia="cs-CZ"/>
        </w:rPr>
        <w:t xml:space="preserve">. The first one applies </w:t>
      </w:r>
      <w:proofErr w:type="spellStart"/>
      <w:r w:rsidRPr="009B46F2">
        <w:rPr>
          <w:rStyle w:val="Inlinecode"/>
        </w:rPr>
        <w:t>m.Run</w:t>
      </w:r>
      <w:proofErr w:type="spellEnd"/>
      <w:r>
        <w:rPr>
          <w:noProof/>
          <w:lang w:val="cs-CZ" w:eastAsia="cs-CZ"/>
        </w:rPr>
        <w:t xml:space="preserve"> to the translated computation expression (in the first rule) and the second wraps translated computation in a lambda function and calls </w:t>
      </w:r>
      <w:proofErr w:type="spellStart"/>
      <w:r w:rsidRPr="009B46F2">
        <w:rPr>
          <w:rStyle w:val="Inlinecode"/>
        </w:rPr>
        <w:t>m.Delay</w:t>
      </w:r>
      <w:proofErr w:type="spellEnd"/>
      <w:r>
        <w:rPr>
          <w:noProof/>
          <w:lang w:val="cs-CZ" w:eastAsia="cs-CZ"/>
        </w:rPr>
        <w:t xml:space="preserve"> (in arguments of </w:t>
      </w:r>
      <w:r w:rsidRPr="009B46F2">
        <w:rPr>
          <w:rStyle w:val="Inlinecode"/>
        </w:rPr>
        <w:t>Run</w:t>
      </w:r>
      <w:r>
        <w:rPr>
          <w:noProof/>
          <w:lang w:val="cs-CZ" w:eastAsia="cs-CZ"/>
        </w:rPr>
        <w:t xml:space="preserve">, </w:t>
      </w:r>
      <w:r w:rsidRPr="009B46F2">
        <w:rPr>
          <w:rStyle w:val="Inlinecode"/>
        </w:rPr>
        <w:t>While</w:t>
      </w:r>
      <w:r>
        <w:rPr>
          <w:noProof/>
          <w:lang w:val="cs-CZ" w:eastAsia="cs-CZ"/>
        </w:rPr>
        <w:t xml:space="preserve"> and </w:t>
      </w:r>
      <w:r w:rsidRPr="009B46F2">
        <w:rPr>
          <w:rStyle w:val="Inlinecode"/>
        </w:rPr>
        <w:t>Combine</w:t>
      </w:r>
      <w:r>
        <w:rPr>
          <w:noProof/>
          <w:lang w:val="cs-CZ" w:eastAsia="cs-CZ"/>
        </w:rPr>
        <w:t>).</w:t>
      </w:r>
    </w:p>
    <w:p w:rsidR="00E366D4" w:rsidRDefault="00E366D4" w:rsidP="00E366D4">
      <w:pPr>
        <w:rPr>
          <w:noProof/>
          <w:lang w:val="cs-CZ" w:eastAsia="cs-CZ"/>
        </w:rPr>
      </w:pPr>
      <w:r>
        <w:rPr>
          <w:noProof/>
          <w:lang w:val="cs-CZ" w:eastAsia="cs-CZ"/>
        </w:rPr>
        <w:t>Although F# computation expressions are purely syntactic, they are used to prog</w:t>
      </w:r>
      <w:r>
        <w:rPr>
          <w:noProof/>
          <w:lang w:val="cs-CZ" w:eastAsia="cs-CZ"/>
        </w:rPr>
        <w:softHyphen/>
        <w:t>ram with well known abstract computations. Often, there are multiple encodings using different syntax. Analyzing and describing these is our key contribution.</w:t>
      </w:r>
    </w:p>
    <w:p w:rsidR="00D00E95" w:rsidRDefault="00815982" w:rsidP="00AC314F">
      <w:pPr>
        <w:pStyle w:val="heading10"/>
      </w:pPr>
      <w:r>
        <w:t>Monads</w:t>
      </w:r>
    </w:p>
    <w:p w:rsidR="00005441" w:rsidRDefault="00005441" w:rsidP="00005441">
      <w:pPr>
        <w:pStyle w:val="Normalnoindent"/>
      </w:pPr>
      <w:r>
        <w:t>Monads, introduced by Moggi [5] and popularized by Wadler [1], are the most widely known class of abstract computations. In purely functional languages, they are useful for pr</w:t>
      </w:r>
      <w:r w:rsidR="00F404AC">
        <w:t>opagating state, exceptions or</w:t>
      </w:r>
      <w:r>
        <w:t xml:space="preserve"> effects [6]. The most prominent monad</w:t>
      </w:r>
      <w:r w:rsidR="002A66B9">
        <w:t>s</w:t>
      </w:r>
      <w:r>
        <w:t xml:space="preserve"> in F# </w:t>
      </w:r>
      <w:r w:rsidR="002A66B9">
        <w:t xml:space="preserve">are </w:t>
      </w:r>
      <w:r w:rsidRPr="005716C5">
        <w:rPr>
          <w:i/>
        </w:rPr>
        <w:t>asynchronous workflow</w:t>
      </w:r>
      <w:r w:rsidR="002A66B9">
        <w:rPr>
          <w:i/>
        </w:rPr>
        <w:t>s</w:t>
      </w:r>
      <w:r>
        <w:t xml:space="preserve"> [7]</w:t>
      </w:r>
      <w:r w:rsidR="002A66B9">
        <w:t xml:space="preserve">. They are used </w:t>
      </w:r>
      <w:r>
        <w:t xml:space="preserve">for writing non-blocking code </w:t>
      </w:r>
      <w:r w:rsidR="002A66B9">
        <w:t xml:space="preserve">that involves </w:t>
      </w:r>
      <w:r w:rsidR="00F404AC">
        <w:t xml:space="preserve">long-running </w:t>
      </w:r>
      <w:r w:rsidR="002A66B9">
        <w:t xml:space="preserve">I/O operations </w:t>
      </w:r>
      <w:r>
        <w:t xml:space="preserve">without explicit use of callbacks. </w:t>
      </w:r>
    </w:p>
    <w:p w:rsidR="0008050E" w:rsidRDefault="006F1BC5" w:rsidP="00A67330">
      <w:pPr>
        <w:pStyle w:val="heading20"/>
      </w:pPr>
      <w:r>
        <w:t>Functional m</w:t>
      </w:r>
      <w:r w:rsidR="0008050E">
        <w:t>onads</w:t>
      </w:r>
    </w:p>
    <w:p w:rsidR="00F404AC" w:rsidRDefault="00F404AC" w:rsidP="007C491C">
      <w:pPr>
        <w:pStyle w:val="Normalnoindent"/>
      </w:pPr>
      <w:r>
        <w:t>Asynchronous workflows use the most common syntax for writing monadic compu</w:t>
      </w:r>
      <w:r>
        <w:softHyphen/>
        <w:t xml:space="preserve">tations. Monadic binding is written using </w:t>
      </w:r>
      <w:r w:rsidRPr="00F404AC">
        <w:rPr>
          <w:rStyle w:val="Inlinecode"/>
        </w:rPr>
        <w:t>let!</w:t>
      </w:r>
      <w:r>
        <w:t xml:space="preserve"> </w:t>
      </w:r>
      <w:proofErr w:type="gramStart"/>
      <w:r>
        <w:t>and</w:t>
      </w:r>
      <w:proofErr w:type="gramEnd"/>
      <w:r>
        <w:t xml:space="preserve"> returning of a value using </w:t>
      </w:r>
      <w:r w:rsidRPr="00F404AC">
        <w:rPr>
          <w:rStyle w:val="Inlinecode"/>
        </w:rPr>
        <w:t>return</w:t>
      </w:r>
      <w:r>
        <w:t>. To allow the syntax, computation builder must provide the following operations:</w:t>
      </w:r>
    </w:p>
    <w:p w:rsidR="00C5509F" w:rsidRPr="00E32EF5" w:rsidRDefault="00C5509F" w:rsidP="00C5509F">
      <w:pPr>
        <w:pStyle w:val="equationcode"/>
      </w:pPr>
      <w:proofErr w:type="gramStart"/>
      <w:r>
        <w:lastRenderedPageBreak/>
        <w:t>return</w:t>
      </w:r>
      <w:proofErr w:type="gramEnd"/>
      <w:r w:rsidRPr="00E32EF5">
        <w:tab/>
      </w:r>
      <w:r w:rsidRPr="00E32EF5">
        <w:tab/>
        <w:t>:</w:t>
      </w:r>
      <w:r w:rsidRPr="00E32EF5">
        <w:tab/>
      </w:r>
      <m:oMath>
        <m:r>
          <m:t>a</m:t>
        </m:r>
        <m:r>
          <m:rPr>
            <m:sty m:val="p"/>
          </m:rPr>
          <m:t>→</m:t>
        </m:r>
        <m:r>
          <m:t>ma</m:t>
        </m:r>
      </m:oMath>
    </w:p>
    <w:p w:rsidR="00C5509F" w:rsidRPr="00E32EF5" w:rsidRDefault="00C5509F" w:rsidP="00C5509F">
      <w:pPr>
        <w:pStyle w:val="equationcode"/>
      </w:pPr>
      <w:proofErr w:type="gramStart"/>
      <w:r>
        <w:t>bind</w:t>
      </w:r>
      <w:proofErr w:type="gramEnd"/>
      <w:r w:rsidRPr="00E32EF5">
        <w:tab/>
      </w:r>
      <w:r w:rsidRPr="00E32EF5">
        <w:tab/>
      </w:r>
      <w:r w:rsidR="00F404AC">
        <w:tab/>
        <w:t>:</w:t>
      </w:r>
      <w:r w:rsidR="00F404AC">
        <w:tab/>
      </w:r>
      <m:oMath>
        <m:r>
          <m:t>ma→</m:t>
        </m:r>
        <m:d>
          <m:dPr>
            <m:ctrlPr>
              <w:rPr>
                <w:i/>
                <w:iCs/>
              </w:rPr>
            </m:ctrlPr>
          </m:dPr>
          <m:e>
            <m:r>
              <m:t>a→mb</m:t>
            </m:r>
          </m:e>
        </m:d>
        <m:r>
          <m:t>→mb</m:t>
        </m:r>
      </m:oMath>
    </w:p>
    <w:p w:rsidR="00CF080D" w:rsidRDefault="00CF080D" w:rsidP="00F404AC">
      <w:pPr>
        <w:pStyle w:val="Normalnoindent"/>
      </w:pPr>
      <w:r>
        <w:t xml:space="preserve">Defining </w:t>
      </w:r>
      <w:r w:rsidRPr="00CF080D">
        <w:rPr>
          <w:i/>
        </w:rPr>
        <w:t>bind</w:t>
      </w:r>
      <w:r>
        <w:t xml:space="preserve"> also enables the </w:t>
      </w:r>
      <w:r w:rsidRPr="00CF080D">
        <w:rPr>
          <w:rStyle w:val="Inlinecode"/>
        </w:rPr>
        <w:t>do!</w:t>
      </w:r>
      <w:r>
        <w:t xml:space="preserve"> </w:t>
      </w:r>
      <w:proofErr w:type="gramStart"/>
      <w:r w:rsidR="002F0D19">
        <w:t>keyword</w:t>
      </w:r>
      <w:proofErr w:type="gramEnd"/>
      <w:r w:rsidR="00D1050C">
        <w:t xml:space="preserve">, which </w:t>
      </w:r>
      <w:r>
        <w:t>is used to call asynchronous ope</w:t>
      </w:r>
      <w:r w:rsidR="00D1050C">
        <w:softHyphen/>
      </w:r>
      <w:r>
        <w:t xml:space="preserve">rations that return </w:t>
      </w:r>
      <w:r w:rsidRPr="00F404AC">
        <w:rPr>
          <w:rStyle w:val="Inlinecode"/>
        </w:rPr>
        <w:t>unit</w:t>
      </w:r>
      <w:r>
        <w:t>.</w:t>
      </w:r>
      <w:r w:rsidR="00F404AC">
        <w:t xml:space="preserve"> The following code </w:t>
      </w:r>
      <w:r>
        <w:t xml:space="preserve">downloads </w:t>
      </w:r>
      <w:r w:rsidR="00F404AC">
        <w:t xml:space="preserve">a </w:t>
      </w:r>
      <w:r>
        <w:t>web page (</w:t>
      </w:r>
      <w:proofErr w:type="spellStart"/>
      <w:r w:rsidR="00F404AC" w:rsidRPr="00F404AC">
        <w:rPr>
          <w:rStyle w:val="Inlinecode"/>
        </w:rPr>
        <w:t>asyncDownloadUrl</w:t>
      </w:r>
      <w:proofErr w:type="spellEnd"/>
      <w:r w:rsidR="00F404AC">
        <w:t xml:space="preserve"> returns asynchronous computation</w:t>
      </w:r>
      <w:r>
        <w:t xml:space="preserve">), waits 1 second and returns the length of the page: </w:t>
      </w:r>
    </w:p>
    <w:p w:rsidR="00CF080D" w:rsidRDefault="00CF080D" w:rsidP="00CF080D">
      <w:pPr>
        <w:pStyle w:val="programcode"/>
      </w:pPr>
      <w:proofErr w:type="gramStart"/>
      <w:r>
        <w:t>async</w:t>
      </w:r>
      <w:proofErr w:type="gramEnd"/>
      <w:r>
        <w:t xml:space="preserve"> { </w:t>
      </w:r>
      <w:r w:rsidRPr="00CF080D">
        <w:rPr>
          <w:b/>
        </w:rPr>
        <w:t>let!</w:t>
      </w:r>
      <w:r>
        <w:t xml:space="preserve"> html = </w:t>
      </w:r>
      <w:proofErr w:type="spellStart"/>
      <w:r>
        <w:t>asyncDownloadUrl</w:t>
      </w:r>
      <w:proofErr w:type="spellEnd"/>
      <w:r>
        <w:t xml:space="preserve"> </w:t>
      </w:r>
      <w:proofErr w:type="spellStart"/>
      <w:r>
        <w:t>url</w:t>
      </w:r>
      <w:proofErr w:type="spellEnd"/>
    </w:p>
    <w:p w:rsidR="00CF080D" w:rsidRDefault="00CF080D" w:rsidP="00CF080D">
      <w:pPr>
        <w:pStyle w:val="programcode"/>
      </w:pPr>
      <w:r>
        <w:t xml:space="preserve">        </w:t>
      </w:r>
      <w:proofErr w:type="gramStart"/>
      <w:r w:rsidRPr="00CF080D">
        <w:rPr>
          <w:b/>
        </w:rPr>
        <w:t>do</w:t>
      </w:r>
      <w:proofErr w:type="gramEnd"/>
      <w:r w:rsidRPr="00CF080D">
        <w:rPr>
          <w:b/>
        </w:rPr>
        <w:t>!</w:t>
      </w:r>
      <w:r>
        <w:t xml:space="preserve"> </w:t>
      </w:r>
      <w:proofErr w:type="spellStart"/>
      <w:proofErr w:type="gramStart"/>
      <w:r>
        <w:t>Async.Sleep</w:t>
      </w:r>
      <w:proofErr w:type="spellEnd"/>
      <w:r>
        <w:t>(</w:t>
      </w:r>
      <w:proofErr w:type="gramEnd"/>
      <w:r>
        <w:t>1000)</w:t>
      </w:r>
    </w:p>
    <w:p w:rsidR="00CF080D" w:rsidRPr="00CF080D" w:rsidRDefault="00CF080D" w:rsidP="00CF080D">
      <w:pPr>
        <w:pStyle w:val="programcode"/>
      </w:pPr>
      <w:r>
        <w:t xml:space="preserve">        </w:t>
      </w:r>
      <w:proofErr w:type="gramStart"/>
      <w:r w:rsidRPr="00CF080D">
        <w:rPr>
          <w:b/>
        </w:rPr>
        <w:t>return</w:t>
      </w:r>
      <w:proofErr w:type="gramEnd"/>
      <w:r>
        <w:t xml:space="preserve"> </w:t>
      </w:r>
      <w:proofErr w:type="spellStart"/>
      <w:r>
        <w:t>html.Length</w:t>
      </w:r>
      <w:proofErr w:type="spellEnd"/>
      <w:r>
        <w:t xml:space="preserve"> }</w:t>
      </w:r>
    </w:p>
    <w:p w:rsidR="00305C2B" w:rsidRDefault="00C92435" w:rsidP="00C92435">
      <w:pPr>
        <w:pStyle w:val="Normalnoindent"/>
      </w:pPr>
      <w:r>
        <w:t xml:space="preserve">The </w:t>
      </w:r>
      <w:r w:rsidRPr="00C92435">
        <w:rPr>
          <w:rStyle w:val="Inlinecode"/>
        </w:rPr>
        <w:t>do!</w:t>
      </w:r>
      <w:r>
        <w:t xml:space="preserve"> </w:t>
      </w:r>
      <w:proofErr w:type="gramStart"/>
      <w:r>
        <w:t>notation</w:t>
      </w:r>
      <w:proofErr w:type="gramEnd"/>
      <w:r>
        <w:t xml:space="preserve"> is treated as a monadic binding that matches the result of computa</w:t>
      </w:r>
      <w:r>
        <w:softHyphen/>
        <w:t>tion against the unit pattern</w:t>
      </w:r>
      <w:r w:rsidR="002F0D19">
        <w:t xml:space="preserve"> and it is </w:t>
      </w:r>
      <w:r>
        <w:t xml:space="preserve">equivalent to writing </w:t>
      </w:r>
      <w:r w:rsidRPr="00C92435">
        <w:rPr>
          <w:rStyle w:val="Inlinecode"/>
        </w:rPr>
        <w:t xml:space="preserve">let! () = </w:t>
      </w:r>
      <w:r w:rsidR="002F0D19">
        <w:rPr>
          <w:rStyle w:val="Inlinecode"/>
        </w:rPr>
        <w:t>e</w:t>
      </w:r>
      <w:r>
        <w:t xml:space="preserve">. </w:t>
      </w:r>
      <w:r w:rsidR="002F0D19">
        <w:t>T</w:t>
      </w:r>
      <w:r>
        <w:t xml:space="preserve">he above snippet is translated using two nested calls to </w:t>
      </w:r>
      <w:r w:rsidRPr="00C92435">
        <w:rPr>
          <w:i/>
        </w:rPr>
        <w:t>bind</w:t>
      </w:r>
      <w:r>
        <w:t xml:space="preserve"> and a single call to </w:t>
      </w:r>
      <w:r w:rsidRPr="00C92435">
        <w:rPr>
          <w:i/>
        </w:rPr>
        <w:t>return</w:t>
      </w:r>
      <w:r w:rsidR="002F0D19">
        <w:t>:</w:t>
      </w:r>
      <w:r>
        <w:t xml:space="preserve"> </w:t>
      </w:r>
    </w:p>
    <w:p w:rsidR="00305C2B" w:rsidRDefault="00305C2B" w:rsidP="00305C2B">
      <w:pPr>
        <w:pStyle w:val="programcode"/>
      </w:pPr>
      <w:proofErr w:type="spellStart"/>
      <w:proofErr w:type="gramStart"/>
      <w:r>
        <w:t>async.Bind</w:t>
      </w:r>
      <w:proofErr w:type="spellEnd"/>
      <w:r>
        <w:t>(</w:t>
      </w:r>
      <w:proofErr w:type="spellStart"/>
      <w:proofErr w:type="gramEnd"/>
      <w:r>
        <w:t>asyncDownloadUrl</w:t>
      </w:r>
      <w:proofErr w:type="spellEnd"/>
      <w:r>
        <w:t xml:space="preserve"> </w:t>
      </w:r>
      <w:proofErr w:type="spellStart"/>
      <w:r>
        <w:t>url</w:t>
      </w:r>
      <w:proofErr w:type="spellEnd"/>
      <w:r>
        <w:t xml:space="preserve">, </w:t>
      </w:r>
      <w:r>
        <w:rPr>
          <w:b/>
        </w:rPr>
        <w:t>fun</w:t>
      </w:r>
      <w:r>
        <w:t xml:space="preserve"> html -&gt;</w:t>
      </w:r>
    </w:p>
    <w:p w:rsidR="00305C2B" w:rsidRDefault="00305C2B" w:rsidP="00305C2B">
      <w:pPr>
        <w:pStyle w:val="programcode"/>
      </w:pPr>
      <w:r>
        <w:t xml:space="preserve">  </w:t>
      </w:r>
      <w:proofErr w:type="spellStart"/>
      <w:proofErr w:type="gramStart"/>
      <w:r>
        <w:t>async.Bind</w:t>
      </w:r>
      <w:proofErr w:type="spellEnd"/>
      <w:r>
        <w:t>(</w:t>
      </w:r>
      <w:proofErr w:type="spellStart"/>
      <w:proofErr w:type="gramEnd"/>
      <w:r>
        <w:t>Async.Sleep</w:t>
      </w:r>
      <w:proofErr w:type="spellEnd"/>
      <w:r>
        <w:t xml:space="preserve">(1000), </w:t>
      </w:r>
      <w:r>
        <w:rPr>
          <w:b/>
        </w:rPr>
        <w:t xml:space="preserve">fun </w:t>
      </w:r>
      <w:r>
        <w:t>()</w:t>
      </w:r>
      <w:r w:rsidRPr="00305C2B">
        <w:t xml:space="preserve"> -&gt;</w:t>
      </w:r>
    </w:p>
    <w:p w:rsidR="00305C2B" w:rsidRPr="00CF080D" w:rsidRDefault="00305C2B" w:rsidP="00305C2B">
      <w:pPr>
        <w:pStyle w:val="programcode"/>
      </w:pPr>
      <w:r>
        <w:t xml:space="preserve">    </w:t>
      </w:r>
      <w:proofErr w:type="spellStart"/>
      <w:proofErr w:type="gramStart"/>
      <w:r>
        <w:t>async.Return</w:t>
      </w:r>
      <w:proofErr w:type="spellEnd"/>
      <w:r>
        <w:t>(</w:t>
      </w:r>
      <w:proofErr w:type="spellStart"/>
      <w:proofErr w:type="gramEnd"/>
      <w:r>
        <w:t>html.Length</w:t>
      </w:r>
      <w:proofErr w:type="spellEnd"/>
      <w:r>
        <w:t>)))</w:t>
      </w:r>
    </w:p>
    <w:p w:rsidR="00F404AC" w:rsidRDefault="00815982" w:rsidP="00C84474">
      <w:pPr>
        <w:pStyle w:val="Normalnoindent"/>
      </w:pPr>
      <w:r>
        <w:t xml:space="preserve">The </w:t>
      </w:r>
      <w:r w:rsidRPr="00C84474">
        <w:rPr>
          <w:rStyle w:val="Inlinecode"/>
        </w:rPr>
        <w:t>return</w:t>
      </w:r>
      <w:r>
        <w:t xml:space="preserve"> construct is used to lift a value into a monad</w:t>
      </w:r>
      <w:r w:rsidR="00C84474">
        <w:t xml:space="preserve">, but we also need syntax for returning the result of an existing monadic computation. To keep the syntax uniform, F# uses the </w:t>
      </w:r>
      <w:r w:rsidR="00C84474" w:rsidRPr="00C84474">
        <w:rPr>
          <w:rStyle w:val="Inlinecode"/>
        </w:rPr>
        <w:t>return!</w:t>
      </w:r>
      <w:r w:rsidR="00C84474">
        <w:t xml:space="preserve"> </w:t>
      </w:r>
      <w:proofErr w:type="gramStart"/>
      <w:r w:rsidR="00C84474">
        <w:t>keyword</w:t>
      </w:r>
      <w:proofErr w:type="gramEnd"/>
      <w:r w:rsidR="00C84474">
        <w:t xml:space="preserve"> (</w:t>
      </w:r>
      <w:r w:rsidR="00C84474" w:rsidRPr="00C84474">
        <w:rPr>
          <w:rStyle w:val="Inlinecode"/>
        </w:rPr>
        <w:t>let</w:t>
      </w:r>
      <w:r w:rsidR="00C84474">
        <w:t xml:space="preserve"> binds a value, </w:t>
      </w:r>
      <w:r w:rsidR="00C84474" w:rsidRPr="00C84474">
        <w:rPr>
          <w:rStyle w:val="Inlinecode"/>
        </w:rPr>
        <w:t>let!</w:t>
      </w:r>
      <w:r w:rsidR="00C84474">
        <w:t xml:space="preserve"> binds a computation, </w:t>
      </w:r>
      <w:r w:rsidR="00C84474" w:rsidRPr="00C84474">
        <w:rPr>
          <w:rStyle w:val="Inlinecode"/>
        </w:rPr>
        <w:t>return</w:t>
      </w:r>
      <w:r w:rsidR="00C84474">
        <w:t xml:space="preserve"> returns a value and </w:t>
      </w:r>
      <w:r w:rsidR="00C84474" w:rsidRPr="00C84474">
        <w:rPr>
          <w:rStyle w:val="Inlinecode"/>
        </w:rPr>
        <w:t>return!</w:t>
      </w:r>
      <w:r w:rsidR="00C84474">
        <w:t xml:space="preserve"> returns a computation).</w:t>
      </w:r>
    </w:p>
    <w:p w:rsidR="004310B4" w:rsidRDefault="004310B4" w:rsidP="004310B4">
      <w:r>
        <w:t xml:space="preserve">To download a web page asynchronously and immediately return the result, we can write </w:t>
      </w:r>
      <w:r w:rsidR="00F404AC" w:rsidRPr="00F404AC">
        <w:rPr>
          <w:rStyle w:val="Inlinecode"/>
        </w:rPr>
        <w:t xml:space="preserve">return! </w:t>
      </w:r>
      <w:proofErr w:type="spellStart"/>
      <w:proofErr w:type="gramStart"/>
      <w:r w:rsidR="00F404AC" w:rsidRPr="00F404AC">
        <w:rPr>
          <w:rStyle w:val="Inlinecode"/>
        </w:rPr>
        <w:t>asyncDownloadUrl</w:t>
      </w:r>
      <w:proofErr w:type="spellEnd"/>
      <w:proofErr w:type="gramEnd"/>
      <w:r w:rsidR="00F404AC" w:rsidRPr="00F404AC">
        <w:rPr>
          <w:rStyle w:val="Inlinecode"/>
        </w:rPr>
        <w:t xml:space="preserve"> </w:t>
      </w:r>
      <w:proofErr w:type="spellStart"/>
      <w:r w:rsidR="00F404AC" w:rsidRPr="00F404AC">
        <w:rPr>
          <w:rStyle w:val="Inlinecode"/>
        </w:rPr>
        <w:t>url</w:t>
      </w:r>
      <w:proofErr w:type="spellEnd"/>
      <w:r w:rsidR="00F404AC">
        <w:t xml:space="preserve">. </w:t>
      </w:r>
      <w:r>
        <w:t xml:space="preserve">The translation requires the following member: </w:t>
      </w:r>
    </w:p>
    <w:p w:rsidR="00576492" w:rsidRPr="00E32EF5" w:rsidRDefault="00576492" w:rsidP="00576492">
      <w:pPr>
        <w:pStyle w:val="equationcode"/>
      </w:pPr>
      <w:proofErr w:type="spellStart"/>
      <w:proofErr w:type="gramStart"/>
      <w:r>
        <w:t>returnFrom</w:t>
      </w:r>
      <w:proofErr w:type="spellEnd"/>
      <w:proofErr w:type="gramEnd"/>
      <w:r w:rsidRPr="00E32EF5">
        <w:tab/>
        <w:t>:</w:t>
      </w:r>
      <w:r w:rsidRPr="00E32EF5">
        <w:tab/>
      </w:r>
      <m:oMath>
        <m:r>
          <m:t>ma</m:t>
        </m:r>
        <m:r>
          <m:rPr>
            <m:sty m:val="p"/>
          </m:rPr>
          <m:t>→</m:t>
        </m:r>
        <m:r>
          <m:t>ma</m:t>
        </m:r>
      </m:oMath>
    </w:p>
    <w:p w:rsidR="00576492" w:rsidRPr="00576492" w:rsidRDefault="004310B4" w:rsidP="004310B4">
      <w:pPr>
        <w:pStyle w:val="Normalnoindent"/>
      </w:pPr>
      <w:r>
        <w:t xml:space="preserve">The only purpose of </w:t>
      </w:r>
      <w:proofErr w:type="spellStart"/>
      <w:r w:rsidRPr="004310B4">
        <w:rPr>
          <w:i/>
        </w:rPr>
        <w:t>returnFrom</w:t>
      </w:r>
      <w:proofErr w:type="spellEnd"/>
      <w:r>
        <w:t xml:space="preserve"> is to allow the </w:t>
      </w:r>
      <w:r w:rsidRPr="004310B4">
        <w:rPr>
          <w:rStyle w:val="Inlinecode"/>
        </w:rPr>
        <w:t>return!</w:t>
      </w:r>
      <w:r>
        <w:t xml:space="preserve"> </w:t>
      </w:r>
      <w:proofErr w:type="gramStart"/>
      <w:r w:rsidR="00E51FEC">
        <w:t>keyword</w:t>
      </w:r>
      <w:proofErr w:type="gramEnd"/>
      <w:r>
        <w:t>, which is not desirable for some computations (i.e. in Section 4). Although the operation can imple</w:t>
      </w:r>
      <w:r>
        <w:softHyphen/>
        <w:t>ment some behavior, it is usually defined to be just an identity function.</w:t>
      </w:r>
    </w:p>
    <w:p w:rsidR="006A5CA4" w:rsidRDefault="006A5CA4" w:rsidP="00F404AC">
      <w:r>
        <w:t xml:space="preserve">The syntax introduced so far is very similar to the </w:t>
      </w:r>
      <w:r w:rsidRPr="006A5CA4">
        <w:rPr>
          <w:rStyle w:val="Inlinecode"/>
        </w:rPr>
        <w:t>do</w:t>
      </w:r>
      <w:r>
        <w:t xml:space="preserve"> notation in Haskell [8]</w:t>
      </w:r>
      <w:r w:rsidR="004310B4">
        <w:t>. T</w:t>
      </w:r>
      <w:r>
        <w:t>he next section</w:t>
      </w:r>
      <w:r w:rsidR="004310B4">
        <w:t xml:space="preserve"> shows </w:t>
      </w:r>
      <w:r>
        <w:t>additional constructs that are allowed in monadic syntax in F#.</w:t>
      </w:r>
    </w:p>
    <w:p w:rsidR="007659B7" w:rsidRDefault="00082A60" w:rsidP="00E86B47">
      <w:pPr>
        <w:pStyle w:val="heading30"/>
        <w:rPr>
          <w:rStyle w:val="heading3-notbold"/>
        </w:rPr>
      </w:pPr>
      <w:proofErr w:type="gramStart"/>
      <w:r>
        <w:t>Monad laws</w:t>
      </w:r>
      <w:r w:rsidR="00E86B47">
        <w:t>.</w:t>
      </w:r>
      <w:proofErr w:type="gramEnd"/>
      <w:r w:rsidR="00E86B47">
        <w:t xml:space="preserve"> </w:t>
      </w:r>
      <w:r>
        <w:rPr>
          <w:rStyle w:val="heading3-notbold"/>
        </w:rPr>
        <w:t xml:space="preserve">Monad laws specify that certain syntactic transformations preserve the meaning of code. These are defined in terms of </w:t>
      </w:r>
      <w:r w:rsidRPr="007659B7">
        <w:rPr>
          <w:rStyle w:val="heading3-notbold"/>
          <w:i/>
        </w:rPr>
        <w:t>bind</w:t>
      </w:r>
      <w:r>
        <w:rPr>
          <w:rStyle w:val="heading3-notbold"/>
        </w:rPr>
        <w:t xml:space="preserve"> and </w:t>
      </w:r>
      <w:r w:rsidRPr="007659B7">
        <w:rPr>
          <w:rStyle w:val="heading3-notbold"/>
          <w:i/>
        </w:rPr>
        <w:t>return</w:t>
      </w:r>
      <w:r>
        <w:rPr>
          <w:rStyle w:val="heading3-notbold"/>
        </w:rPr>
        <w:t>, but they can also</w:t>
      </w:r>
      <w:r w:rsidR="007659B7">
        <w:rPr>
          <w:rStyle w:val="heading3-notbold"/>
        </w:rPr>
        <w:t xml:space="preserve"> be</w:t>
      </w:r>
      <w:r>
        <w:rPr>
          <w:rStyle w:val="heading3-notbold"/>
        </w:rPr>
        <w:t xml:space="preserve"> expressed </w:t>
      </w:r>
      <w:r w:rsidR="007659B7">
        <w:rPr>
          <w:rStyle w:val="heading3-notbold"/>
        </w:rPr>
        <w:t xml:space="preserve">using </w:t>
      </w:r>
      <w:r>
        <w:rPr>
          <w:rStyle w:val="heading3-notbold"/>
        </w:rPr>
        <w:t xml:space="preserve">the syntax – monad comprehensions or </w:t>
      </w:r>
      <w:r w:rsidRPr="00082A60">
        <w:rPr>
          <w:rStyle w:val="Inlinecode"/>
          <w:b w:val="0"/>
        </w:rPr>
        <w:t>do</w:t>
      </w:r>
      <w:r>
        <w:rPr>
          <w:rStyle w:val="heading3-notbold"/>
        </w:rPr>
        <w:t xml:space="preserve"> notation</w:t>
      </w:r>
      <w:r w:rsidR="007659B7">
        <w:rPr>
          <w:rStyle w:val="heading3-notbold"/>
        </w:rPr>
        <w:t xml:space="preserve"> [1]</w:t>
      </w:r>
      <w:r>
        <w:rPr>
          <w:rStyle w:val="heading3-notbold"/>
        </w:rPr>
        <w:t>.</w:t>
      </w:r>
      <w:r w:rsidR="007659B7">
        <w:rPr>
          <w:rStyle w:val="heading3-notbold"/>
        </w:rPr>
        <w:t xml:space="preserve"> We do not show the syntactic equivalences using the F# computation expression </w:t>
      </w:r>
      <w:proofErr w:type="gramStart"/>
      <w:r w:rsidR="007659B7">
        <w:rPr>
          <w:rStyle w:val="heading3-notbold"/>
        </w:rPr>
        <w:t>syntax,</w:t>
      </w:r>
      <w:proofErr w:type="gramEnd"/>
      <w:r w:rsidR="007659B7">
        <w:rPr>
          <w:rStyle w:val="heading3-notbold"/>
        </w:rPr>
        <w:t xml:space="preserve"> because they are quite similar to the well-known equivalences using the Haskell </w:t>
      </w:r>
      <w:r w:rsidR="007659B7" w:rsidRPr="007659B7">
        <w:rPr>
          <w:rStyle w:val="Inlinecode"/>
          <w:b w:val="0"/>
        </w:rPr>
        <w:t>do</w:t>
      </w:r>
      <w:r w:rsidR="007659B7">
        <w:rPr>
          <w:rStyle w:val="heading3-notbold"/>
        </w:rPr>
        <w:t xml:space="preserve"> notation. </w:t>
      </w:r>
    </w:p>
    <w:p w:rsidR="006F1BC5" w:rsidRDefault="005C7311" w:rsidP="006F1BC5">
      <w:pPr>
        <w:pStyle w:val="heading20"/>
      </w:pPr>
      <w:r>
        <w:t>M</w:t>
      </w:r>
      <w:r w:rsidR="006E49A5">
        <w:t>onads</w:t>
      </w:r>
      <w:r>
        <w:t xml:space="preserve"> with </w:t>
      </w:r>
      <w:r w:rsidR="00036131">
        <w:t>sequencing and effects</w:t>
      </w:r>
    </w:p>
    <w:p w:rsidR="006E49A5" w:rsidRDefault="00F81271" w:rsidP="007659B7">
      <w:pPr>
        <w:pStyle w:val="Normalnoindent"/>
      </w:pPr>
      <w:r>
        <w:t xml:space="preserve">F# </w:t>
      </w:r>
      <w:r w:rsidR="005C7311">
        <w:t xml:space="preserve">uses </w:t>
      </w:r>
      <w:r w:rsidR="00A80D99">
        <w:t xml:space="preserve">the </w:t>
      </w:r>
      <w:r w:rsidR="00A80D99" w:rsidRPr="00A80D99">
        <w:rPr>
          <w:rStyle w:val="Inlinecode"/>
        </w:rPr>
        <w:t>unit</w:t>
      </w:r>
      <w:r w:rsidR="00A80D99">
        <w:t xml:space="preserve"> </w:t>
      </w:r>
      <w:r w:rsidR="007659B7">
        <w:t xml:space="preserve">type for primitive </w:t>
      </w:r>
      <w:r w:rsidR="007D4D39">
        <w:t>effectful computation</w:t>
      </w:r>
      <w:r w:rsidR="007659B7">
        <w:t xml:space="preserve">s. The sequencing expression </w:t>
      </w:r>
      <w:r w:rsidRPr="006E49A5">
        <w:rPr>
          <w:rStyle w:val="Inlinecode"/>
        </w:rPr>
        <w:t>e</w:t>
      </w:r>
      <w:r w:rsidRPr="006E49A5">
        <w:rPr>
          <w:rStyle w:val="Inlinecode"/>
          <w:vertAlign w:val="subscript"/>
        </w:rPr>
        <w:t>1</w:t>
      </w:r>
      <w:proofErr w:type="gramStart"/>
      <w:r w:rsidR="006E49A5">
        <w:rPr>
          <w:rStyle w:val="Inlinecode"/>
        </w:rPr>
        <w:t>;</w:t>
      </w:r>
      <w:r w:rsidR="006E49A5" w:rsidRPr="006E49A5">
        <w:rPr>
          <w:rStyle w:val="Inlinecode"/>
          <w:vertAlign w:val="subscript"/>
        </w:rPr>
        <w:softHyphen/>
      </w:r>
      <w:proofErr w:type="gramEnd"/>
      <w:r w:rsidR="006E49A5">
        <w:rPr>
          <w:rStyle w:val="Inlinecode"/>
          <w:vertAlign w:val="subscript"/>
        </w:rPr>
        <w:t xml:space="preserve"> </w:t>
      </w:r>
      <w:r w:rsidRPr="006E49A5">
        <w:rPr>
          <w:rStyle w:val="Inlinecode"/>
        </w:rPr>
        <w:t>e</w:t>
      </w:r>
      <w:r w:rsidRPr="006E49A5">
        <w:rPr>
          <w:rStyle w:val="Inlinecode"/>
          <w:vertAlign w:val="subscript"/>
        </w:rPr>
        <w:t>2</w:t>
      </w:r>
      <w:r>
        <w:t xml:space="preserve"> first evalu</w:t>
      </w:r>
      <w:r w:rsidR="006E49A5">
        <w:softHyphen/>
      </w:r>
      <w:r>
        <w:t xml:space="preserve">ates </w:t>
      </w:r>
      <w:r w:rsidRPr="006E49A5">
        <w:rPr>
          <w:rStyle w:val="Inlinecode"/>
        </w:rPr>
        <w:t>e</w:t>
      </w:r>
      <w:r w:rsidRPr="006E49A5">
        <w:rPr>
          <w:rStyle w:val="Inlinecode"/>
          <w:vertAlign w:val="subscript"/>
        </w:rPr>
        <w:t>1</w:t>
      </w:r>
      <w:r>
        <w:t xml:space="preserve"> which is required to return </w:t>
      </w:r>
      <w:r w:rsidRPr="00A80D99">
        <w:rPr>
          <w:rStyle w:val="Inlinecode"/>
        </w:rPr>
        <w:t>unit</w:t>
      </w:r>
      <w:r>
        <w:t xml:space="preserve">, then evaluates </w:t>
      </w:r>
      <w:r w:rsidRPr="006E49A5">
        <w:rPr>
          <w:rStyle w:val="Inlinecode"/>
        </w:rPr>
        <w:t>e</w:t>
      </w:r>
      <w:r w:rsidRPr="006E49A5">
        <w:rPr>
          <w:rStyle w:val="Inlinecode"/>
          <w:vertAlign w:val="subscript"/>
        </w:rPr>
        <w:t>2</w:t>
      </w:r>
      <w:r>
        <w:t xml:space="preserve"> and returns its result. In addition, F# also allows</w:t>
      </w:r>
      <w:r w:rsidR="00E51FEC">
        <w:t xml:space="preserve"> </w:t>
      </w:r>
      <w:proofErr w:type="gramStart"/>
      <w:r w:rsidR="00E51FEC">
        <w:t>an</w:t>
      </w:r>
      <w:r>
        <w:t xml:space="preserve"> </w:t>
      </w:r>
      <w:r w:rsidR="006E49A5" w:rsidRPr="006E49A5">
        <w:rPr>
          <w:rStyle w:val="Inlinecode"/>
        </w:rPr>
        <w:t>if</w:t>
      </w:r>
      <w:proofErr w:type="gramEnd"/>
      <w:r w:rsidR="006E49A5">
        <w:t xml:space="preserve"> expression with</w:t>
      </w:r>
      <w:r w:rsidR="006E49A5">
        <w:softHyphen/>
        <w:t xml:space="preserve">out the </w:t>
      </w:r>
      <w:r w:rsidR="006E49A5" w:rsidRPr="006E49A5">
        <w:rPr>
          <w:rStyle w:val="Inlinecode"/>
        </w:rPr>
        <w:t>else</w:t>
      </w:r>
      <w:r w:rsidR="006E49A5">
        <w:t xml:space="preserve"> branch (</w:t>
      </w:r>
      <w:r w:rsidR="006E49A5" w:rsidRPr="006E49A5">
        <w:rPr>
          <w:rStyle w:val="Inlinecode"/>
        </w:rPr>
        <w:t>if e</w:t>
      </w:r>
      <w:r w:rsidR="006E49A5" w:rsidRPr="006E49A5">
        <w:rPr>
          <w:rStyle w:val="Inlinecode"/>
          <w:vertAlign w:val="subscript"/>
        </w:rPr>
        <w:t>1</w:t>
      </w:r>
      <w:r w:rsidR="006E49A5" w:rsidRPr="006E49A5">
        <w:rPr>
          <w:rStyle w:val="Inlinecode"/>
        </w:rPr>
        <w:t xml:space="preserve"> then e</w:t>
      </w:r>
      <w:r w:rsidR="006E49A5" w:rsidRPr="006E49A5">
        <w:rPr>
          <w:rStyle w:val="Inlinecode"/>
          <w:vertAlign w:val="subscript"/>
        </w:rPr>
        <w:t>2</w:t>
      </w:r>
      <w:r w:rsidR="006E49A5">
        <w:t xml:space="preserve">), which requires </w:t>
      </w:r>
      <w:r w:rsidR="006E49A5" w:rsidRPr="006E49A5">
        <w:rPr>
          <w:rStyle w:val="Inlinecode"/>
        </w:rPr>
        <w:t>e</w:t>
      </w:r>
      <w:r w:rsidR="006E49A5" w:rsidRPr="006E49A5">
        <w:rPr>
          <w:rStyle w:val="Inlinecode"/>
          <w:vertAlign w:val="subscript"/>
        </w:rPr>
        <w:t>2</w:t>
      </w:r>
      <w:r w:rsidR="006E49A5">
        <w:t xml:space="preserve"> to return </w:t>
      </w:r>
      <w:r w:rsidR="00E51FEC" w:rsidRPr="00A80D99">
        <w:rPr>
          <w:rStyle w:val="Inlinecode"/>
        </w:rPr>
        <w:t>unit</w:t>
      </w:r>
      <w:r w:rsidR="006E49A5">
        <w:t xml:space="preserve"> and implicitly returns </w:t>
      </w:r>
      <w:r w:rsidR="006E49A5" w:rsidRPr="00A80D99">
        <w:rPr>
          <w:rStyle w:val="Inlinecode"/>
        </w:rPr>
        <w:t>unit</w:t>
      </w:r>
      <w:r w:rsidR="006E49A5">
        <w:t xml:space="preserve"> in the </w:t>
      </w:r>
      <w:r w:rsidR="006E49A5" w:rsidRPr="00A80D99">
        <w:rPr>
          <w:rStyle w:val="Inlinecode"/>
        </w:rPr>
        <w:t>false</w:t>
      </w:r>
      <w:r w:rsidR="006E49A5">
        <w:t xml:space="preserve"> case.</w:t>
      </w:r>
      <w:r>
        <w:t xml:space="preserve"> </w:t>
      </w:r>
    </w:p>
    <w:p w:rsidR="00F81271" w:rsidRDefault="00721075" w:rsidP="00A80D99">
      <w:r>
        <w:t xml:space="preserve">Monadic sequencing and unit </w:t>
      </w:r>
      <w:r w:rsidR="00A80D99">
        <w:t xml:space="preserve">can be expressed in terms of </w:t>
      </w:r>
      <w:r w:rsidR="00A80D99" w:rsidRPr="00A80D99">
        <w:rPr>
          <w:i/>
        </w:rPr>
        <w:t>bind</w:t>
      </w:r>
      <w:r w:rsidR="00A80D99">
        <w:t xml:space="preserve"> and </w:t>
      </w:r>
      <w:r w:rsidR="00A80D99" w:rsidRPr="00A80D99">
        <w:rPr>
          <w:i/>
        </w:rPr>
        <w:t>return</w:t>
      </w:r>
      <w:r w:rsidR="00A80D99">
        <w:t xml:space="preserve">, but that excludes other uses of the syntax (Section 5), so the translation requires additional operations. For monads, these can be defined in two ways. </w:t>
      </w:r>
    </w:p>
    <w:p w:rsidR="00721075" w:rsidRDefault="00C51034" w:rsidP="006F1BC5">
      <w:pPr>
        <w:pStyle w:val="heading30"/>
        <w:rPr>
          <w:rStyle w:val="heading3-notbold"/>
        </w:rPr>
      </w:pPr>
      <w:proofErr w:type="gramStart"/>
      <w:r>
        <w:lastRenderedPageBreak/>
        <w:t>Sequencing monadic computations</w:t>
      </w:r>
      <w:r w:rsidR="00F81271">
        <w:t>.</w:t>
      </w:r>
      <w:proofErr w:type="gramEnd"/>
      <w:r w:rsidR="00F81271">
        <w:t xml:space="preserve"> </w:t>
      </w:r>
      <w:r>
        <w:rPr>
          <w:rStyle w:val="heading3-notbold"/>
        </w:rPr>
        <w:t xml:space="preserve">If </w:t>
      </w:r>
      <w:r w:rsidRPr="00C51034">
        <w:rPr>
          <w:rStyle w:val="heading3-notbold"/>
          <w:i/>
        </w:rPr>
        <w:t>ma</w:t>
      </w:r>
      <w:r>
        <w:rPr>
          <w:rStyle w:val="heading3-notbold"/>
        </w:rPr>
        <w:t xml:space="preserve"> represents a computation that can be executed later, it is possible to define a </w:t>
      </w:r>
      <w:r w:rsidRPr="00C51034">
        <w:rPr>
          <w:rStyle w:val="heading3-notbold"/>
          <w:i/>
        </w:rPr>
        <w:t>delay</w:t>
      </w:r>
      <w:r>
        <w:rPr>
          <w:rStyle w:val="heading3-notbold"/>
        </w:rPr>
        <w:t xml:space="preserve"> operation that takes an effectful fun</w:t>
      </w:r>
      <w:r>
        <w:rPr>
          <w:rStyle w:val="heading3-notbold"/>
        </w:rPr>
        <w:softHyphen/>
        <w:t xml:space="preserve">ction and wraps it in </w:t>
      </w:r>
      <w:proofErr w:type="gramStart"/>
      <w:r>
        <w:rPr>
          <w:rStyle w:val="heading3-notbold"/>
        </w:rPr>
        <w:t>an</w:t>
      </w:r>
      <w:proofErr w:type="gramEnd"/>
      <w:r>
        <w:rPr>
          <w:rStyle w:val="heading3-notbold"/>
        </w:rPr>
        <w:t xml:space="preserve"> </w:t>
      </w:r>
      <w:r w:rsidRPr="00C51034">
        <w:rPr>
          <w:rStyle w:val="heading3-notbold"/>
          <w:i/>
        </w:rPr>
        <w:t>ma</w:t>
      </w:r>
      <w:r>
        <w:rPr>
          <w:rStyle w:val="heading3-notbold"/>
        </w:rPr>
        <w:t xml:space="preserve"> value.</w:t>
      </w:r>
      <w:r w:rsidR="00576322">
        <w:rPr>
          <w:rStyle w:val="heading3-notbold"/>
        </w:rPr>
        <w:t xml:space="preserve"> </w:t>
      </w:r>
      <w:r w:rsidR="00721075">
        <w:rPr>
          <w:rStyle w:val="heading3-notbold"/>
        </w:rPr>
        <w:t xml:space="preserve">Aside from </w:t>
      </w:r>
      <w:r w:rsidR="00721075" w:rsidRPr="00721075">
        <w:rPr>
          <w:rStyle w:val="heading3-notbold"/>
          <w:i/>
        </w:rPr>
        <w:t>delay</w:t>
      </w:r>
      <w:r w:rsidR="00721075">
        <w:rPr>
          <w:rStyle w:val="heading3-notbold"/>
        </w:rPr>
        <w:t>, we define the following operations:</w:t>
      </w:r>
    </w:p>
    <w:p w:rsidR="00545120" w:rsidRDefault="00A2569C" w:rsidP="00545120">
      <w:pPr>
        <w:pStyle w:val="equationcode"/>
      </w:pPr>
      <w:proofErr w:type="gramStart"/>
      <w:r>
        <w:t>delay</w:t>
      </w:r>
      <w:proofErr w:type="gramEnd"/>
      <w:r>
        <w:t xml:space="preserve">   </w:t>
      </w:r>
      <w:r>
        <w:tab/>
      </w:r>
      <w:r w:rsidR="00545120" w:rsidRPr="00E32EF5">
        <w:t>:</w:t>
      </w:r>
      <w:r w:rsidR="00545120" w:rsidRPr="00E32EF5">
        <w:tab/>
      </w:r>
      <m:oMath>
        <m:d>
          <m:dPr>
            <m:ctrlPr/>
          </m:dPr>
          <m:e>
            <m:r>
              <m:rPr>
                <m:sty m:val="p"/>
              </m:rPr>
              <m:t>1→</m:t>
            </m:r>
            <m:r>
              <m:t>ma</m:t>
            </m:r>
          </m:e>
        </m:d>
        <m:r>
          <m:rPr>
            <m:sty m:val="p"/>
          </m:rPr>
          <m:t>→</m:t>
        </m:r>
        <m:r>
          <m:t>ma</m:t>
        </m:r>
      </m:oMath>
      <w:r>
        <w:tab/>
      </w:r>
      <w:r>
        <w:tab/>
      </w:r>
      <w:r w:rsidR="00545120" w:rsidRPr="00E32EF5">
        <w:t xml:space="preserve"> </w:t>
      </w:r>
      <w:r w:rsidR="00C17295">
        <w:tab/>
      </w:r>
      <w:r w:rsidR="00C17295">
        <w:tab/>
      </w:r>
      <w:r w:rsidR="00C17295">
        <w:tab/>
      </w:r>
      <w:r w:rsidR="00C17295">
        <w:tab/>
      </w:r>
      <w:r w:rsidR="00C17295">
        <w:tab/>
      </w:r>
      <w:r w:rsidR="00C17295">
        <w:tab/>
      </w:r>
      <w:r w:rsidR="00C17295">
        <w:tab/>
      </w:r>
      <w:r w:rsidR="00C17295">
        <w:tab/>
      </w:r>
      <w:r w:rsidR="004858CA">
        <w:tab/>
      </w:r>
      <w:r w:rsidR="00C17295">
        <w:tab/>
      </w:r>
      <w:r w:rsidR="00C17295" w:rsidRPr="00E32EF5">
        <w:t>combine</w:t>
      </w:r>
      <w:r w:rsidR="00C17295" w:rsidRPr="00E32EF5">
        <w:tab/>
      </w:r>
      <w:r w:rsidR="00C17295" w:rsidRPr="00E32EF5">
        <w:tab/>
        <w:t>:</w:t>
      </w:r>
      <w:r w:rsidR="00C17295" w:rsidRPr="00E32EF5">
        <w:tab/>
      </w:r>
      <m:oMath>
        <m:r>
          <m:t>m1</m:t>
        </m:r>
        <m:r>
          <m:rPr>
            <m:sty m:val="p"/>
          </m:rPr>
          <m:t>→</m:t>
        </m:r>
        <m:r>
          <m:t>ma</m:t>
        </m:r>
        <m:r>
          <m:rPr>
            <m:sty m:val="p"/>
          </m:rPr>
          <m:t>→</m:t>
        </m:r>
        <m:r>
          <m:t>ma</m:t>
        </m:r>
      </m:oMath>
    </w:p>
    <w:p w:rsidR="00C17295" w:rsidRDefault="00A2569C" w:rsidP="00C17295">
      <w:pPr>
        <w:pStyle w:val="equationcode"/>
      </w:pPr>
      <w:proofErr w:type="gramStart"/>
      <w:r>
        <w:t>zero</w:t>
      </w:r>
      <w:proofErr w:type="gramEnd"/>
      <w:r>
        <w:tab/>
      </w:r>
      <w:r>
        <w:tab/>
      </w:r>
      <w:r w:rsidR="006F1BC5">
        <w:t>:</w:t>
      </w:r>
      <w:r w:rsidR="006F1BC5">
        <w:tab/>
      </w:r>
      <m:oMath>
        <m:r>
          <m:t>1→m1</m:t>
        </m:r>
      </m:oMath>
      <w:r w:rsidR="00C17295" w:rsidRPr="00C17295">
        <w:t xml:space="preserve"> </w:t>
      </w:r>
      <w:r w:rsidR="00C17295">
        <w:tab/>
      </w:r>
      <w:r w:rsidR="00C17295">
        <w:tab/>
      </w:r>
      <w:r w:rsidR="00C17295">
        <w:tab/>
      </w:r>
      <w:r w:rsidR="00C17295">
        <w:tab/>
      </w:r>
      <w:r>
        <w:tab/>
      </w:r>
      <w:r>
        <w:tab/>
      </w:r>
      <w:r w:rsidR="00C17295">
        <w:tab/>
      </w:r>
      <w:r w:rsidR="00C17295">
        <w:tab/>
      </w:r>
      <w:r w:rsidR="00C17295">
        <w:tab/>
      </w:r>
      <w:r w:rsidR="00C17295">
        <w:tab/>
      </w:r>
      <w:r w:rsidR="00C17295">
        <w:tab/>
      </w:r>
      <w:r w:rsidR="00C17295">
        <w:tab/>
      </w:r>
      <w:r w:rsidR="00C17295">
        <w:tab/>
      </w:r>
      <w:r w:rsidR="00C17295">
        <w:tab/>
      </w:r>
      <w:r w:rsidR="00C17295">
        <w:tab/>
      </w:r>
      <w:r w:rsidR="00C17295">
        <w:tab/>
      </w:r>
      <w:r w:rsidR="00C17295">
        <w:tab/>
      </w:r>
      <w:r w:rsidR="004858CA">
        <w:tab/>
      </w:r>
      <w:r w:rsidR="00C17295">
        <w:t>run</w:t>
      </w:r>
      <w:r w:rsidR="00C17295">
        <w:tab/>
      </w:r>
      <w:r w:rsidR="00C17295">
        <w:tab/>
      </w:r>
      <w:r w:rsidR="00C17295">
        <w:tab/>
      </w:r>
      <w:r w:rsidR="00C17295">
        <w:tab/>
      </w:r>
      <w:r w:rsidR="00C17295">
        <w:tab/>
        <w:t>:</w:t>
      </w:r>
      <w:r w:rsidR="00C17295">
        <w:tab/>
      </w:r>
      <m:oMath>
        <m:r>
          <m:t>ma→ma</m:t>
        </m:r>
      </m:oMath>
    </w:p>
    <w:p w:rsidR="00325CEB" w:rsidRDefault="00073D3A" w:rsidP="00073D3A">
      <w:pPr>
        <w:pStyle w:val="Normalnoindent"/>
      </w:pPr>
      <w:r>
        <w:t xml:space="preserve">For monadic computations, it is possible to define the above operations in terms of </w:t>
      </w:r>
      <w:r w:rsidRPr="00073D3A">
        <w:rPr>
          <w:i/>
        </w:rPr>
        <w:t>bind</w:t>
      </w:r>
      <w:r>
        <w:t xml:space="preserve"> and </w:t>
      </w:r>
      <w:r w:rsidRPr="00073D3A">
        <w:rPr>
          <w:i/>
        </w:rPr>
        <w:t>return</w:t>
      </w:r>
      <w:r>
        <w:t xml:space="preserve">, but we leave that as an exercise. The </w:t>
      </w:r>
      <w:r w:rsidRPr="00073D3A">
        <w:rPr>
          <w:i/>
        </w:rPr>
        <w:t>zero</w:t>
      </w:r>
      <w:r>
        <w:t xml:space="preserve"> operation represents a mo</w:t>
      </w:r>
      <w:r>
        <w:softHyphen/>
        <w:t xml:space="preserve">nadic unit value and </w:t>
      </w:r>
      <w:r w:rsidRPr="00073D3A">
        <w:rPr>
          <w:i/>
        </w:rPr>
        <w:t>combine</w:t>
      </w:r>
      <w:r>
        <w:t xml:space="preserve"> </w:t>
      </w:r>
      <w:r w:rsidR="00325CEB" w:rsidRPr="00325CEB">
        <w:t xml:space="preserve">corresponds to </w:t>
      </w:r>
      <w:proofErr w:type="gramStart"/>
      <w:r w:rsidR="00325CEB" w:rsidRPr="00325CEB">
        <w:t xml:space="preserve">the </w:t>
      </w:r>
      <w:r w:rsidR="00325CEB" w:rsidRPr="00073D3A">
        <w:rPr>
          <w:rStyle w:val="Inlinecode"/>
        </w:rPr>
        <w:t>;</w:t>
      </w:r>
      <w:proofErr w:type="gramEnd"/>
      <w:r w:rsidR="00325CEB" w:rsidRPr="00325CEB">
        <w:t xml:space="preserve"> operator. The </w:t>
      </w:r>
      <w:r w:rsidR="00325CEB" w:rsidRPr="00073D3A">
        <w:rPr>
          <w:i/>
        </w:rPr>
        <w:t>run</w:t>
      </w:r>
      <w:r w:rsidR="00325CEB" w:rsidRPr="00325CEB">
        <w:t xml:space="preserve"> operation wraps the entire computation expression (which is </w:t>
      </w:r>
      <w:r>
        <w:t xml:space="preserve">returned by </w:t>
      </w:r>
      <w:r w:rsidR="00325CEB" w:rsidRPr="00073D3A">
        <w:rPr>
          <w:i/>
        </w:rPr>
        <w:t>delay</w:t>
      </w:r>
      <w:r w:rsidR="00325CEB" w:rsidRPr="00325CEB">
        <w:t xml:space="preserve">) and can be </w:t>
      </w:r>
      <w:r>
        <w:t xml:space="preserve">defined </w:t>
      </w:r>
      <w:r w:rsidR="00325CEB" w:rsidRPr="00325CEB">
        <w:t xml:space="preserve">as </w:t>
      </w:r>
      <w:r>
        <w:t xml:space="preserve">an </w:t>
      </w:r>
      <w:r w:rsidR="00325CEB" w:rsidRPr="00325CEB">
        <w:t>identity function. We will see its utility in the next section.</w:t>
      </w:r>
    </w:p>
    <w:p w:rsidR="0058122C" w:rsidRDefault="00073D3A" w:rsidP="00073D3A">
      <w:r>
        <w:t xml:space="preserve">The operations are used when translating a computation expression that does not return a value (loops or </w:t>
      </w:r>
      <w:r w:rsidRPr="00073D3A">
        <w:rPr>
          <w:rStyle w:val="Inlinecode"/>
        </w:rPr>
        <w:t>if</w:t>
      </w:r>
      <w:r>
        <w:t xml:space="preserve"> without the </w:t>
      </w:r>
      <w:r w:rsidRPr="00073D3A">
        <w:rPr>
          <w:rStyle w:val="Inlinecode"/>
        </w:rPr>
        <w:t>else</w:t>
      </w:r>
      <w:r>
        <w:t xml:space="preserve"> branch), followed by another construct:</w:t>
      </w:r>
    </w:p>
    <w:p w:rsidR="00576322" w:rsidRDefault="00576322" w:rsidP="00576322">
      <w:pPr>
        <w:pStyle w:val="programcode"/>
      </w:pPr>
      <w:proofErr w:type="gramStart"/>
      <w:r>
        <w:t>async</w:t>
      </w:r>
      <w:proofErr w:type="gramEnd"/>
      <w:r>
        <w:t xml:space="preserve"> { </w:t>
      </w:r>
      <w:r w:rsidRPr="00576322">
        <w:rPr>
          <w:b/>
        </w:rPr>
        <w:t>if</w:t>
      </w:r>
      <w:r>
        <w:t xml:space="preserve"> </w:t>
      </w:r>
      <w:r w:rsidR="00073D3A">
        <w:t>delay</w:t>
      </w:r>
      <w:r>
        <w:t xml:space="preserve"> </w:t>
      </w:r>
      <w:r w:rsidRPr="00576322">
        <w:rPr>
          <w:b/>
        </w:rPr>
        <w:t>then</w:t>
      </w:r>
      <w:r>
        <w:t xml:space="preserve"> </w:t>
      </w:r>
      <w:r w:rsidRPr="00CF080D">
        <w:rPr>
          <w:b/>
        </w:rPr>
        <w:t>do!</w:t>
      </w:r>
      <w:r>
        <w:t xml:space="preserve"> </w:t>
      </w:r>
      <w:proofErr w:type="spellStart"/>
      <w:proofErr w:type="gramStart"/>
      <w:r>
        <w:t>Async.Sleep</w:t>
      </w:r>
      <w:proofErr w:type="spellEnd"/>
      <w:r>
        <w:t>(</w:t>
      </w:r>
      <w:proofErr w:type="gramEnd"/>
      <w:r>
        <w:t>1000)</w:t>
      </w:r>
    </w:p>
    <w:p w:rsidR="00576322" w:rsidRDefault="00576322" w:rsidP="00576322">
      <w:pPr>
        <w:pStyle w:val="programcode"/>
      </w:pPr>
      <w:r>
        <w:t xml:space="preserve">        </w:t>
      </w:r>
      <w:proofErr w:type="gramStart"/>
      <w:r w:rsidRPr="00CF080D">
        <w:rPr>
          <w:b/>
        </w:rPr>
        <w:t>return</w:t>
      </w:r>
      <w:proofErr w:type="gramEnd"/>
      <w:r w:rsidR="00073D3A">
        <w:rPr>
          <w:b/>
        </w:rPr>
        <w:t>!</w:t>
      </w:r>
      <w:r>
        <w:t xml:space="preserve"> </w:t>
      </w:r>
      <w:proofErr w:type="spellStart"/>
      <w:proofErr w:type="gramStart"/>
      <w:r w:rsidR="00073D3A">
        <w:t>async</w:t>
      </w:r>
      <w:r w:rsidR="004832ED">
        <w:t>Fetch</w:t>
      </w:r>
      <w:proofErr w:type="spellEnd"/>
      <w:proofErr w:type="gramEnd"/>
      <w:r w:rsidR="00073D3A">
        <w:t xml:space="preserve"> </w:t>
      </w:r>
      <w:proofErr w:type="spellStart"/>
      <w:r w:rsidR="00073D3A">
        <w:t>url</w:t>
      </w:r>
      <w:proofErr w:type="spellEnd"/>
      <w:r w:rsidR="00073D3A">
        <w:t xml:space="preserve"> </w:t>
      </w:r>
      <w:r>
        <w:t>}</w:t>
      </w:r>
    </w:p>
    <w:p w:rsidR="00073D3A" w:rsidRDefault="00F07E02" w:rsidP="00F07E02">
      <w:pPr>
        <w:pStyle w:val="Normalnoindent"/>
      </w:pPr>
      <w:r>
        <w:t xml:space="preserve">If </w:t>
      </w:r>
      <w:r w:rsidRPr="00F07E02">
        <w:rPr>
          <w:rStyle w:val="Inlinecode"/>
        </w:rPr>
        <w:t>delay</w:t>
      </w:r>
      <w:r>
        <w:t xml:space="preserve"> is </w:t>
      </w:r>
      <w:r w:rsidRPr="00F07E02">
        <w:rPr>
          <w:rStyle w:val="Inlinecode"/>
        </w:rPr>
        <w:t>true</w:t>
      </w:r>
      <w:r>
        <w:t>, the workflow waits for one second. Then it asynchronously down</w:t>
      </w:r>
      <w:r>
        <w:softHyphen/>
        <w:t>loads a web page</w:t>
      </w:r>
      <w:r w:rsidR="00073D3A">
        <w:t xml:space="preserve"> and returns the result. The code is translated as follows:</w:t>
      </w:r>
    </w:p>
    <w:p w:rsidR="00FE3C34" w:rsidRDefault="00FE3C34" w:rsidP="00FE3C34">
      <w:pPr>
        <w:pStyle w:val="programcode"/>
      </w:pPr>
      <w:proofErr w:type="spellStart"/>
      <w:proofErr w:type="gramStart"/>
      <w:r>
        <w:t>async.Run</w:t>
      </w:r>
      <w:proofErr w:type="spellEnd"/>
      <w:r>
        <w:t>(</w:t>
      </w:r>
      <w:proofErr w:type="spellStart"/>
      <w:proofErr w:type="gramEnd"/>
      <w:r>
        <w:t>async.Delay</w:t>
      </w:r>
      <w:proofErr w:type="spellEnd"/>
      <w:r>
        <w:t>(</w:t>
      </w:r>
      <w:r w:rsidRPr="00854F9F">
        <w:rPr>
          <w:b/>
        </w:rPr>
        <w:t>fun</w:t>
      </w:r>
      <w:r>
        <w:t xml:space="preserve"> () -&gt; </w:t>
      </w:r>
    </w:p>
    <w:p w:rsidR="0058122C" w:rsidRDefault="00FE3C34" w:rsidP="0058122C">
      <w:pPr>
        <w:pStyle w:val="programcode"/>
      </w:pPr>
      <w:r>
        <w:t xml:space="preserve">  </w:t>
      </w:r>
      <w:proofErr w:type="spellStart"/>
      <w:proofErr w:type="gramStart"/>
      <w:r w:rsidR="0058122C">
        <w:t>async.Combine</w:t>
      </w:r>
      <w:proofErr w:type="spellEnd"/>
      <w:r w:rsidR="0058122C">
        <w:t>(</w:t>
      </w:r>
      <w:proofErr w:type="gramEnd"/>
    </w:p>
    <w:p w:rsidR="00CC1B7D" w:rsidRDefault="00FE3C34" w:rsidP="0058122C">
      <w:pPr>
        <w:pStyle w:val="programcode"/>
      </w:pPr>
      <w:r>
        <w:t xml:space="preserve">  </w:t>
      </w:r>
      <w:r w:rsidR="0058122C">
        <w:t xml:space="preserve">  </w:t>
      </w:r>
      <w:proofErr w:type="gramStart"/>
      <w:r w:rsidR="00CC1B7D">
        <w:t xml:space="preserve">( </w:t>
      </w:r>
      <w:r w:rsidR="0058122C" w:rsidRPr="0058122C">
        <w:rPr>
          <w:b/>
        </w:rPr>
        <w:t>if</w:t>
      </w:r>
      <w:proofErr w:type="gramEnd"/>
      <w:r w:rsidR="0058122C">
        <w:t xml:space="preserve"> </w:t>
      </w:r>
      <w:r w:rsidR="00F95CCC">
        <w:t>delay</w:t>
      </w:r>
      <w:r w:rsidR="0058122C">
        <w:t xml:space="preserve"> </w:t>
      </w:r>
      <w:r w:rsidR="0058122C" w:rsidRPr="0058122C">
        <w:rPr>
          <w:b/>
        </w:rPr>
        <w:t>then</w:t>
      </w:r>
      <w:r w:rsidR="0058122C">
        <w:t xml:space="preserve"> </w:t>
      </w:r>
    </w:p>
    <w:p w:rsidR="0058122C" w:rsidRDefault="00CC1B7D" w:rsidP="0058122C">
      <w:pPr>
        <w:pStyle w:val="programcode"/>
      </w:pPr>
      <w:r>
        <w:t xml:space="preserve">  </w:t>
      </w:r>
      <w:r w:rsidR="00FE3C34">
        <w:t xml:space="preserve">    </w:t>
      </w:r>
      <w:r w:rsidR="00F95CCC">
        <w:t xml:space="preserve">  </w:t>
      </w:r>
      <w:proofErr w:type="spellStart"/>
      <w:proofErr w:type="gramStart"/>
      <w:r>
        <w:t>async.</w:t>
      </w:r>
      <w:r w:rsidR="0058122C">
        <w:t>Bind</w:t>
      </w:r>
      <w:proofErr w:type="spellEnd"/>
      <w:r w:rsidR="0058122C">
        <w:t>(</w:t>
      </w:r>
      <w:proofErr w:type="spellStart"/>
      <w:proofErr w:type="gramEnd"/>
      <w:r>
        <w:t>Async.Sleep</w:t>
      </w:r>
      <w:proofErr w:type="spellEnd"/>
      <w:r>
        <w:t>(1000)</w:t>
      </w:r>
      <w:r w:rsidR="0058122C">
        <w:t xml:space="preserve">, </w:t>
      </w:r>
      <w:r w:rsidR="0058122C" w:rsidRPr="0058122C">
        <w:rPr>
          <w:b/>
        </w:rPr>
        <w:t>fun</w:t>
      </w:r>
      <w:r>
        <w:t xml:space="preserve"> () -&gt; </w:t>
      </w:r>
      <w:proofErr w:type="spellStart"/>
      <w:r>
        <w:t>async.Z</w:t>
      </w:r>
      <w:r w:rsidR="0058122C">
        <w:t>ero</w:t>
      </w:r>
      <w:proofErr w:type="spellEnd"/>
      <w:r w:rsidR="0058122C">
        <w:t xml:space="preserve">()) </w:t>
      </w:r>
    </w:p>
    <w:p w:rsidR="0058122C" w:rsidRDefault="00FE3C34" w:rsidP="0058122C">
      <w:pPr>
        <w:pStyle w:val="programcode"/>
      </w:pPr>
      <w:r>
        <w:t xml:space="preserve">    </w:t>
      </w:r>
      <w:r w:rsidR="0058122C">
        <w:t xml:space="preserve">  </w:t>
      </w:r>
      <w:proofErr w:type="gramStart"/>
      <w:r w:rsidR="00CC1B7D" w:rsidRPr="00CC1B7D">
        <w:rPr>
          <w:b/>
        </w:rPr>
        <w:t>e</w:t>
      </w:r>
      <w:r w:rsidR="0058122C" w:rsidRPr="0058122C">
        <w:rPr>
          <w:b/>
        </w:rPr>
        <w:t>lse</w:t>
      </w:r>
      <w:proofErr w:type="gramEnd"/>
      <w:r w:rsidR="0058122C">
        <w:t xml:space="preserve"> </w:t>
      </w:r>
      <w:proofErr w:type="spellStart"/>
      <w:r w:rsidR="0058122C">
        <w:t>async.Zero</w:t>
      </w:r>
      <w:proofErr w:type="spellEnd"/>
      <w:r w:rsidR="0058122C">
        <w:t>()</w:t>
      </w:r>
      <w:r w:rsidR="00CC1B7D">
        <w:t xml:space="preserve"> </w:t>
      </w:r>
      <w:r w:rsidR="0058122C">
        <w:t xml:space="preserve">), </w:t>
      </w:r>
    </w:p>
    <w:p w:rsidR="0058122C" w:rsidRDefault="00FE3C34" w:rsidP="0058122C">
      <w:pPr>
        <w:pStyle w:val="programcode"/>
      </w:pPr>
      <w:r>
        <w:t xml:space="preserve">    </w:t>
      </w:r>
      <w:proofErr w:type="spellStart"/>
      <w:proofErr w:type="gramStart"/>
      <w:r w:rsidR="00CC1B7D">
        <w:t>async.Delay</w:t>
      </w:r>
      <w:proofErr w:type="spellEnd"/>
      <w:r w:rsidR="00CC1B7D">
        <w:t>(</w:t>
      </w:r>
      <w:proofErr w:type="gramEnd"/>
      <w:r w:rsidR="00CC1B7D" w:rsidRPr="00CC1B7D">
        <w:rPr>
          <w:b/>
        </w:rPr>
        <w:t>fun</w:t>
      </w:r>
      <w:r w:rsidR="00CC1B7D">
        <w:t xml:space="preserve"> () -&gt; </w:t>
      </w:r>
      <w:proofErr w:type="spellStart"/>
      <w:r w:rsidR="004832ED">
        <w:t>async.ReturnFrom</w:t>
      </w:r>
      <w:proofErr w:type="spellEnd"/>
      <w:r w:rsidR="004832ED">
        <w:t>(</w:t>
      </w:r>
      <w:proofErr w:type="spellStart"/>
      <w:r w:rsidR="00F95CCC">
        <w:t>async</w:t>
      </w:r>
      <w:r w:rsidR="004832ED">
        <w:t>Fetch</w:t>
      </w:r>
      <w:proofErr w:type="spellEnd"/>
      <w:r w:rsidR="00F95CCC">
        <w:t xml:space="preserve"> </w:t>
      </w:r>
      <w:proofErr w:type="spellStart"/>
      <w:r w:rsidR="00F95CCC">
        <w:t>url</w:t>
      </w:r>
      <w:proofErr w:type="spellEnd"/>
      <w:r w:rsidR="00CC1B7D">
        <w:t>)</w:t>
      </w:r>
      <w:r w:rsidR="00854F9F">
        <w:t>)</w:t>
      </w:r>
      <w:r w:rsidR="00095F83">
        <w:t xml:space="preserve"> </w:t>
      </w:r>
      <w:r w:rsidR="00854F9F">
        <w:t>))</w:t>
      </w:r>
      <w:r w:rsidR="004832ED">
        <w:t>)</w:t>
      </w:r>
    </w:p>
    <w:p w:rsidR="00BD4313" w:rsidRDefault="00FE3C34" w:rsidP="00095F83">
      <w:pPr>
        <w:pStyle w:val="Normalnoindent"/>
      </w:pPr>
      <w:r>
        <w:t xml:space="preserve">The </w:t>
      </w:r>
      <w:r w:rsidRPr="004832ED">
        <w:rPr>
          <w:rStyle w:val="Inlinecode"/>
        </w:rPr>
        <w:t>true</w:t>
      </w:r>
      <w:r>
        <w:t xml:space="preserve"> branch is translated </w:t>
      </w:r>
      <w:r w:rsidR="002F0D19">
        <w:t xml:space="preserve">as </w:t>
      </w:r>
      <w:r>
        <w:t xml:space="preserve">a binding that returns the </w:t>
      </w:r>
      <w:r w:rsidRPr="00FE3C34">
        <w:rPr>
          <w:i/>
        </w:rPr>
        <w:t>zero</w:t>
      </w:r>
      <w:r>
        <w:t xml:space="preserve"> computation. </w:t>
      </w:r>
      <w:r w:rsidR="004832ED">
        <w:t xml:space="preserve">The false branch is added, returning the </w:t>
      </w:r>
      <w:r w:rsidR="004832ED" w:rsidRPr="004832ED">
        <w:rPr>
          <w:i/>
        </w:rPr>
        <w:t>zero</w:t>
      </w:r>
      <w:r w:rsidR="004832ED">
        <w:t xml:space="preserve"> computation as well. </w:t>
      </w:r>
      <w:r>
        <w:t xml:space="preserve">The </w:t>
      </w:r>
      <w:r w:rsidR="00F70C94">
        <w:t xml:space="preserve">result </w:t>
      </w:r>
      <w:r>
        <w:t>is then com</w:t>
      </w:r>
      <w:r>
        <w:softHyphen/>
        <w:t xml:space="preserve">bined with the upcoming </w:t>
      </w:r>
      <w:proofErr w:type="spellStart"/>
      <w:r w:rsidRPr="00FE3C34">
        <w:rPr>
          <w:i/>
        </w:rPr>
        <w:t>return</w:t>
      </w:r>
      <w:r w:rsidR="004832ED">
        <w:rPr>
          <w:i/>
        </w:rPr>
        <w:t>From</w:t>
      </w:r>
      <w:proofErr w:type="spellEnd"/>
      <w:r>
        <w:t xml:space="preserve">, which is wrapped in </w:t>
      </w:r>
      <w:r w:rsidRPr="00F70C94">
        <w:rPr>
          <w:i/>
        </w:rPr>
        <w:t>delay</w:t>
      </w:r>
      <w:r>
        <w:t xml:space="preserve"> to avoid performing effects </w:t>
      </w:r>
      <w:r w:rsidR="004832ED">
        <w:t xml:space="preserve">too early </w:t>
      </w:r>
      <w:r>
        <w:t xml:space="preserve">when evaluating the arguments of </w:t>
      </w:r>
      <w:r w:rsidRPr="00FE3C34">
        <w:rPr>
          <w:i/>
        </w:rPr>
        <w:t>combine</w:t>
      </w:r>
      <w:r>
        <w:t>.</w:t>
      </w:r>
      <w:r w:rsidR="00095F83">
        <w:t xml:space="preserve"> The first argument of </w:t>
      </w:r>
      <w:r w:rsidR="00095F83" w:rsidRPr="00095F83">
        <w:rPr>
          <w:i/>
        </w:rPr>
        <w:t>combine</w:t>
      </w:r>
      <w:r w:rsidR="00095F83">
        <w:t xml:space="preserve"> is a unit-returning computation. As a result, it is not possible to use </w:t>
      </w:r>
      <w:r w:rsidR="00095F83" w:rsidRPr="00095F83">
        <w:rPr>
          <w:rStyle w:val="Inlinecode"/>
        </w:rPr>
        <w:t>return</w:t>
      </w:r>
      <w:r w:rsidR="00095F83">
        <w:t xml:space="preserve"> imperatively to jump out of a monadic computation. </w:t>
      </w:r>
    </w:p>
    <w:p w:rsidR="00FE3C34" w:rsidRPr="00FE3C34" w:rsidRDefault="00FE3C34" w:rsidP="00FE3C34">
      <w:r>
        <w:t xml:space="preserve">The translation wraps the whole computation in a lambda function passed to </w:t>
      </w:r>
      <w:r w:rsidRPr="00FE3C34">
        <w:rPr>
          <w:i/>
        </w:rPr>
        <w:t>delay</w:t>
      </w:r>
      <w:r>
        <w:t xml:space="preserve"> and then applies </w:t>
      </w:r>
      <w:r w:rsidRPr="00FE3C34">
        <w:rPr>
          <w:i/>
        </w:rPr>
        <w:t>run</w:t>
      </w:r>
      <w:r>
        <w:t xml:space="preserve"> on the result. </w:t>
      </w:r>
      <w:r w:rsidR="00095F83">
        <w:t>As with sequencing, t</w:t>
      </w:r>
      <w:r>
        <w:t xml:space="preserve">he overall </w:t>
      </w:r>
      <w:r w:rsidRPr="00FE3C34">
        <w:rPr>
          <w:i/>
        </w:rPr>
        <w:t>delay</w:t>
      </w:r>
      <w:r w:rsidR="00095F83">
        <w:t xml:space="preserve"> </w:t>
      </w:r>
      <w:r>
        <w:t>wrap</w:t>
      </w:r>
      <w:r w:rsidR="0007787C">
        <w:t>s</w:t>
      </w:r>
      <w:r>
        <w:t xml:space="preserve"> any im</w:t>
      </w:r>
      <w:r>
        <w:softHyphen/>
        <w:t xml:space="preserve">mediate effects (in the </w:t>
      </w:r>
      <w:r w:rsidR="0007787C">
        <w:t>conditional</w:t>
      </w:r>
      <w:r>
        <w:t>) inside the computation.</w:t>
      </w:r>
      <w:r w:rsidR="00095F83">
        <w:t xml:space="preserve"> </w:t>
      </w:r>
    </w:p>
    <w:p w:rsidR="00EE41D2" w:rsidRDefault="00EE41D2" w:rsidP="00EE41D2">
      <w:pPr>
        <w:pStyle w:val="heading30"/>
        <w:rPr>
          <w:rStyle w:val="heading3-notbold"/>
        </w:rPr>
      </w:pPr>
      <w:proofErr w:type="gramStart"/>
      <w:r>
        <w:t>Sequencing monadic containers.</w:t>
      </w:r>
      <w:proofErr w:type="gramEnd"/>
      <w:r>
        <w:t xml:space="preserve"> </w:t>
      </w:r>
      <w:r>
        <w:rPr>
          <w:rStyle w:val="heading3-notbold"/>
        </w:rPr>
        <w:t xml:space="preserve">If </w:t>
      </w:r>
      <w:r w:rsidRPr="00EE41D2">
        <w:rPr>
          <w:rStyle w:val="heading3-notbold"/>
          <w:i/>
        </w:rPr>
        <w:t>ma</w:t>
      </w:r>
      <w:r>
        <w:rPr>
          <w:rStyle w:val="heading3-notbold"/>
        </w:rPr>
        <w:t xml:space="preserve"> represents a wrapped, non-dela</w:t>
      </w:r>
      <w:r>
        <w:rPr>
          <w:rStyle w:val="heading3-notbold"/>
        </w:rPr>
        <w:softHyphen/>
        <w:t xml:space="preserve">yed value (such as </w:t>
      </w:r>
      <w:r w:rsidRPr="00EE41D2">
        <w:rPr>
          <w:rStyle w:val="Inlinecode"/>
          <w:b w:val="0"/>
        </w:rPr>
        <w:t>option&lt;'T&gt;</w:t>
      </w:r>
      <w:r>
        <w:rPr>
          <w:rStyle w:val="heading3-notbold"/>
        </w:rPr>
        <w:t>)</w:t>
      </w:r>
      <w:r w:rsidR="00BC75AC">
        <w:rPr>
          <w:rStyle w:val="heading3-notbold"/>
        </w:rPr>
        <w:t xml:space="preserve"> </w:t>
      </w:r>
      <w:r>
        <w:rPr>
          <w:rStyle w:val="heading3-notbold"/>
        </w:rPr>
        <w:t xml:space="preserve">we cannot </w:t>
      </w:r>
      <w:r w:rsidR="00854F9F">
        <w:rPr>
          <w:rStyle w:val="heading3-notbold"/>
        </w:rPr>
        <w:t xml:space="preserve">implement </w:t>
      </w:r>
      <w:r w:rsidR="00854F9F" w:rsidRPr="00854F9F">
        <w:rPr>
          <w:rStyle w:val="heading3-notbold"/>
          <w:i/>
        </w:rPr>
        <w:t>delay</w:t>
      </w:r>
      <w:r w:rsidR="00854F9F">
        <w:rPr>
          <w:rStyle w:val="heading3-notbold"/>
        </w:rPr>
        <w:t xml:space="preserve"> of the previous type without perfor</w:t>
      </w:r>
      <w:r w:rsidR="00BC75AC">
        <w:rPr>
          <w:rStyle w:val="heading3-notbold"/>
        </w:rPr>
        <w:softHyphen/>
      </w:r>
      <w:r w:rsidR="00854F9F">
        <w:rPr>
          <w:rStyle w:val="heading3-notbold"/>
        </w:rPr>
        <w:t>ming the effects. However, the transla</w:t>
      </w:r>
      <w:r w:rsidR="00F05FBF">
        <w:rPr>
          <w:rStyle w:val="heading3-notbold"/>
        </w:rPr>
        <w:softHyphen/>
      </w:r>
      <w:r w:rsidR="00854F9F">
        <w:rPr>
          <w:rStyle w:val="heading3-notbold"/>
        </w:rPr>
        <w:t xml:space="preserve">tion </w:t>
      </w:r>
      <w:r w:rsidR="00F05FBF">
        <w:rPr>
          <w:rStyle w:val="heading3-notbold"/>
        </w:rPr>
        <w:t>allow</w:t>
      </w:r>
      <w:r w:rsidR="000B0B99">
        <w:rPr>
          <w:rStyle w:val="heading3-notbold"/>
        </w:rPr>
        <w:t>s</w:t>
      </w:r>
      <w:r w:rsidR="00854F9F">
        <w:rPr>
          <w:rStyle w:val="heading3-notbold"/>
        </w:rPr>
        <w:t xml:space="preserve"> different typing of the operations:</w:t>
      </w:r>
    </w:p>
    <w:p w:rsidR="00854F9F" w:rsidRDefault="00854F9F" w:rsidP="00854F9F">
      <w:pPr>
        <w:pStyle w:val="equationcode"/>
      </w:pPr>
      <w:proofErr w:type="gramStart"/>
      <w:r w:rsidRPr="00E32EF5">
        <w:t>delay</w:t>
      </w:r>
      <w:proofErr w:type="gramEnd"/>
      <w:r w:rsidRPr="00E32EF5">
        <w:t xml:space="preserve">   </w:t>
      </w:r>
      <w:r w:rsidRPr="00E32EF5">
        <w:tab/>
        <w:t>:</w:t>
      </w:r>
      <w:r w:rsidRPr="00E32EF5">
        <w:tab/>
      </w:r>
      <m:oMath>
        <m:d>
          <m:dPr>
            <m:ctrlPr/>
          </m:dPr>
          <m:e>
            <m:r>
              <m:rPr>
                <m:sty m:val="p"/>
              </m:rPr>
              <m:t>1→</m:t>
            </m:r>
            <m:r>
              <m:t>ma</m:t>
            </m:r>
          </m:e>
        </m:d>
        <m:r>
          <m:rPr>
            <m:sty m:val="p"/>
          </m:rPr>
          <m:t>→</m:t>
        </m:r>
        <m:r>
          <m:t>(1→ma)</m:t>
        </m:r>
      </m:oMath>
      <w:r w:rsidRPr="00E32EF5">
        <w:t xml:space="preserve"> </w:t>
      </w:r>
      <w:r w:rsidR="00C17295">
        <w:tab/>
      </w:r>
      <w:r w:rsidR="00C17295">
        <w:tab/>
      </w:r>
      <w:r w:rsidR="004858CA">
        <w:tab/>
      </w:r>
      <w:r w:rsidR="00A2569C">
        <w:tab/>
      </w:r>
      <w:r w:rsidR="00A2569C">
        <w:tab/>
      </w:r>
      <w:r w:rsidR="00C17295">
        <w:tab/>
      </w:r>
      <w:r w:rsidR="00C17295">
        <w:tab/>
      </w:r>
      <w:r w:rsidR="00C17295">
        <w:tab/>
      </w:r>
      <w:r w:rsidR="00C17295" w:rsidRPr="00E32EF5">
        <w:t>combine</w:t>
      </w:r>
      <w:r w:rsidR="00C17295" w:rsidRPr="00E32EF5">
        <w:tab/>
      </w:r>
      <w:r w:rsidR="00C17295" w:rsidRPr="00E32EF5">
        <w:tab/>
        <w:t>:</w:t>
      </w:r>
      <w:r w:rsidR="00C17295" w:rsidRPr="00E32EF5">
        <w:tab/>
      </w:r>
      <m:oMath>
        <m:r>
          <m:t>m1</m:t>
        </m:r>
        <m:r>
          <m:rPr>
            <m:sty m:val="p"/>
          </m:rPr>
          <m:t>→(1→</m:t>
        </m:r>
        <m:r>
          <m:t>ma)</m:t>
        </m:r>
        <m:r>
          <m:rPr>
            <m:sty m:val="p"/>
          </m:rPr>
          <m:t>→</m:t>
        </m:r>
        <m:r>
          <m:t>ma</m:t>
        </m:r>
      </m:oMath>
    </w:p>
    <w:p w:rsidR="00EE41D2" w:rsidRDefault="00A2569C" w:rsidP="00EE41D2">
      <w:pPr>
        <w:pStyle w:val="equationcode"/>
      </w:pPr>
      <w:proofErr w:type="gramStart"/>
      <w:r>
        <w:t>zero</w:t>
      </w:r>
      <w:proofErr w:type="gramEnd"/>
      <w:r>
        <w:tab/>
      </w:r>
      <w:r>
        <w:tab/>
      </w:r>
      <w:r w:rsidR="00EE41D2">
        <w:t>:</w:t>
      </w:r>
      <w:r w:rsidR="00EE41D2">
        <w:tab/>
      </w:r>
      <m:oMath>
        <m:r>
          <m:t>1→m1</m:t>
        </m:r>
      </m:oMath>
      <w:r w:rsidR="00C17295">
        <w:tab/>
      </w:r>
      <w:r w:rsidR="00C17295">
        <w:tab/>
      </w:r>
      <w:r w:rsidR="00C17295">
        <w:tab/>
      </w:r>
      <w:r w:rsidR="00C17295">
        <w:tab/>
      </w:r>
      <w:r w:rsidR="00C17295">
        <w:tab/>
      </w:r>
      <w:r w:rsidR="00C17295">
        <w:tab/>
      </w:r>
      <w:r w:rsidR="00C17295">
        <w:tab/>
      </w:r>
      <w:r w:rsidR="00C17295">
        <w:tab/>
      </w:r>
      <w:r w:rsidR="00C17295">
        <w:tab/>
      </w:r>
      <w:r w:rsidR="00C17295">
        <w:tab/>
      </w:r>
      <w:r w:rsidR="00C17295">
        <w:tab/>
      </w:r>
      <w:r>
        <w:tab/>
      </w:r>
      <w:r>
        <w:tab/>
      </w:r>
      <w:r w:rsidR="00C17295">
        <w:tab/>
      </w:r>
      <w:r w:rsidR="00C17295">
        <w:tab/>
      </w:r>
      <w:r w:rsidR="004858CA">
        <w:tab/>
      </w:r>
      <w:r w:rsidR="00C17295">
        <w:tab/>
      </w:r>
      <w:r w:rsidR="00C17295">
        <w:tab/>
      </w:r>
      <w:r w:rsidR="00EE41D2">
        <w:t>run</w:t>
      </w:r>
      <w:r w:rsidR="00EE41D2">
        <w:tab/>
      </w:r>
      <w:r w:rsidR="00EE41D2">
        <w:tab/>
      </w:r>
      <w:r w:rsidR="00EE41D2">
        <w:tab/>
      </w:r>
      <w:r w:rsidR="00EE41D2">
        <w:tab/>
      </w:r>
      <w:r w:rsidR="00B52646">
        <w:tab/>
      </w:r>
      <w:r w:rsidR="00EE41D2">
        <w:t>:</w:t>
      </w:r>
      <w:r w:rsidR="00EE41D2">
        <w:tab/>
      </w:r>
      <m:oMath>
        <m:r>
          <m:t>(1→ma)→ma</m:t>
        </m:r>
      </m:oMath>
    </w:p>
    <w:p w:rsidR="005A2099" w:rsidRPr="005A2099" w:rsidRDefault="00854F9F" w:rsidP="009D3524">
      <w:pPr>
        <w:pStyle w:val="Normalnoindent"/>
      </w:pPr>
      <w:r>
        <w:t xml:space="preserve">In this alternative, </w:t>
      </w:r>
      <w:r w:rsidRPr="005A2099">
        <w:rPr>
          <w:i/>
        </w:rPr>
        <w:t>delay</w:t>
      </w:r>
      <w:r>
        <w:t xml:space="preserve"> </w:t>
      </w:r>
      <w:r w:rsidR="00C17295">
        <w:t xml:space="preserve">may be </w:t>
      </w:r>
      <w:r w:rsidR="00491A1B">
        <w:t xml:space="preserve">an identity function that </w:t>
      </w:r>
      <w:r w:rsidR="009D3524">
        <w:t xml:space="preserve">simply </w:t>
      </w:r>
      <w:r>
        <w:t xml:space="preserve">returns </w:t>
      </w:r>
      <w:r w:rsidR="005A2099">
        <w:t xml:space="preserve">the </w:t>
      </w:r>
      <w:r w:rsidR="00C17295">
        <w:t xml:space="preserve">provided </w:t>
      </w:r>
      <w:r w:rsidR="005A2099">
        <w:t xml:space="preserve">function. The result of </w:t>
      </w:r>
      <w:r w:rsidR="005A2099" w:rsidRPr="005A2099">
        <w:rPr>
          <w:i/>
        </w:rPr>
        <w:t>delay</w:t>
      </w:r>
      <w:r w:rsidR="005A2099">
        <w:t xml:space="preserve"> is </w:t>
      </w:r>
      <w:r w:rsidR="009D3524">
        <w:t xml:space="preserve">passed </w:t>
      </w:r>
      <w:r w:rsidR="005A2099">
        <w:t xml:space="preserve">as a second argument </w:t>
      </w:r>
      <w:r w:rsidR="009D3524">
        <w:t xml:space="preserve">to </w:t>
      </w:r>
      <w:r w:rsidR="005A2099" w:rsidRPr="009D3524">
        <w:rPr>
          <w:i/>
        </w:rPr>
        <w:t>combine</w:t>
      </w:r>
      <w:r w:rsidR="005A2099">
        <w:t xml:space="preserve"> </w:t>
      </w:r>
      <w:r w:rsidR="009D3524">
        <w:t>(</w:t>
      </w:r>
      <w:r w:rsidR="005A2099">
        <w:t xml:space="preserve">and to </w:t>
      </w:r>
      <w:r w:rsidR="005A2099" w:rsidRPr="005A2099">
        <w:rPr>
          <w:i/>
        </w:rPr>
        <w:t>run</w:t>
      </w:r>
      <w:r w:rsidR="009D3524">
        <w:t xml:space="preserve">), so </w:t>
      </w:r>
      <w:r w:rsidR="005A2099">
        <w:t>we modify their types accordingly.</w:t>
      </w:r>
      <w:r w:rsidR="00491A1B">
        <w:t xml:space="preserve"> The operations </w:t>
      </w:r>
      <w:r w:rsidR="00491A1B" w:rsidRPr="00491A1B">
        <w:rPr>
          <w:i/>
        </w:rPr>
        <w:t>zero</w:t>
      </w:r>
      <w:r w:rsidR="00491A1B">
        <w:t xml:space="preserve"> and </w:t>
      </w:r>
      <w:r w:rsidR="00491A1B" w:rsidRPr="00491A1B">
        <w:rPr>
          <w:i/>
        </w:rPr>
        <w:t>combine</w:t>
      </w:r>
      <w:r w:rsidR="00491A1B">
        <w:t xml:space="preserve"> can be </w:t>
      </w:r>
      <w:r w:rsidR="009D3524">
        <w:t xml:space="preserve">implemented by </w:t>
      </w:r>
      <w:r w:rsidR="00491A1B">
        <w:rPr>
          <w:i/>
        </w:rPr>
        <w:t>return</w:t>
      </w:r>
      <w:r w:rsidR="00491A1B">
        <w:t xml:space="preserve"> and </w:t>
      </w:r>
      <w:r w:rsidR="00491A1B">
        <w:rPr>
          <w:i/>
        </w:rPr>
        <w:t>bind</w:t>
      </w:r>
      <w:r w:rsidR="00491A1B">
        <w:t xml:space="preserve">. Finally, </w:t>
      </w:r>
      <w:r w:rsidR="00491A1B" w:rsidRPr="00491A1B">
        <w:rPr>
          <w:i/>
        </w:rPr>
        <w:t>run</w:t>
      </w:r>
      <w:r w:rsidR="00491A1B">
        <w:t xml:space="preserve"> applies the dela</w:t>
      </w:r>
      <w:r w:rsidR="00491A1B">
        <w:softHyphen/>
        <w:t>yed function (potentially performing the effects) to get the result of a computation.</w:t>
      </w:r>
      <w:r w:rsidR="009D3524">
        <w:t xml:space="preserve"> This variant makes it pos</w:t>
      </w:r>
      <w:r w:rsidR="009D3524">
        <w:softHyphen/>
        <w:t>sible to sequence computations of monads representing containers, such as Maybe:</w:t>
      </w:r>
    </w:p>
    <w:p w:rsidR="005A2099" w:rsidRDefault="005A2099" w:rsidP="005A2099">
      <w:pPr>
        <w:pStyle w:val="programcode"/>
      </w:pPr>
      <w:proofErr w:type="gramStart"/>
      <w:r>
        <w:lastRenderedPageBreak/>
        <w:t>maybe</w:t>
      </w:r>
      <w:proofErr w:type="gramEnd"/>
      <w:r>
        <w:t xml:space="preserve"> { </w:t>
      </w:r>
      <w:r w:rsidRPr="005A2099">
        <w:rPr>
          <w:b/>
        </w:rPr>
        <w:t>if</w:t>
      </w:r>
      <w:r>
        <w:t xml:space="preserve"> b = 0 </w:t>
      </w:r>
      <w:r w:rsidRPr="005A2099">
        <w:rPr>
          <w:b/>
        </w:rPr>
        <w:t>then return!</w:t>
      </w:r>
      <w:r>
        <w:t xml:space="preserve"> fail()</w:t>
      </w:r>
    </w:p>
    <w:p w:rsidR="005A2099" w:rsidRPr="005A2099" w:rsidRDefault="005A2099" w:rsidP="005A2099">
      <w:pPr>
        <w:pStyle w:val="programcode"/>
      </w:pPr>
      <w:r>
        <w:t xml:space="preserve">        </w:t>
      </w:r>
      <w:proofErr w:type="gramStart"/>
      <w:r w:rsidRPr="005A2099">
        <w:rPr>
          <w:b/>
        </w:rPr>
        <w:t>return</w:t>
      </w:r>
      <w:proofErr w:type="gramEnd"/>
      <w:r>
        <w:t xml:space="preserve"> a / b }</w:t>
      </w:r>
    </w:p>
    <w:p w:rsidR="005A2099" w:rsidRDefault="00491A1B" w:rsidP="00036131">
      <w:pPr>
        <w:pStyle w:val="Normalnoindent"/>
      </w:pPr>
      <w:r>
        <w:t xml:space="preserve">The translation for this snippet calls </w:t>
      </w:r>
      <w:r w:rsidRPr="009D3524">
        <w:rPr>
          <w:i/>
        </w:rPr>
        <w:t>combine</w:t>
      </w:r>
      <w:r>
        <w:t xml:space="preserve"> with translation of the first and second line as the first and second argument, respectively. </w:t>
      </w:r>
      <w:r w:rsidR="00036131">
        <w:t xml:space="preserve">If </w:t>
      </w:r>
      <w:r w:rsidR="00036131" w:rsidRPr="00036131">
        <w:rPr>
          <w:i/>
        </w:rPr>
        <w:t>delay</w:t>
      </w:r>
      <w:r w:rsidR="00036131">
        <w:t xml:space="preserve"> evaluated the function to obtain </w:t>
      </w:r>
      <w:proofErr w:type="gramStart"/>
      <w:r w:rsidR="00036131">
        <w:t>an</w:t>
      </w:r>
      <w:proofErr w:type="gramEnd"/>
      <w:r w:rsidR="00036131">
        <w:t xml:space="preserve"> </w:t>
      </w:r>
      <w:r w:rsidR="00036131" w:rsidRPr="00036131">
        <w:rPr>
          <w:i/>
        </w:rPr>
        <w:t>ma</w:t>
      </w:r>
      <w:r w:rsidR="00036131">
        <w:t xml:space="preserve"> value, it would evaluate </w:t>
      </w:r>
      <w:r w:rsidR="00036131" w:rsidRPr="00036131">
        <w:rPr>
          <w:rStyle w:val="Inlinecode"/>
        </w:rPr>
        <w:t>a</w:t>
      </w:r>
      <w:r w:rsidR="00036131">
        <w:rPr>
          <w:rStyle w:val="Inlinecode"/>
        </w:rPr>
        <w:t xml:space="preserve"> </w:t>
      </w:r>
      <w:r w:rsidR="00036131" w:rsidRPr="00036131">
        <w:rPr>
          <w:rStyle w:val="Inlinecode"/>
        </w:rPr>
        <w:t>/</w:t>
      </w:r>
      <w:r w:rsidR="00036131">
        <w:rPr>
          <w:rStyle w:val="Inlinecode"/>
        </w:rPr>
        <w:t xml:space="preserve"> </w:t>
      </w:r>
      <w:r w:rsidR="00036131" w:rsidRPr="00036131">
        <w:rPr>
          <w:rStyle w:val="Inlinecode"/>
        </w:rPr>
        <w:t>b</w:t>
      </w:r>
      <w:r w:rsidR="00036131">
        <w:t xml:space="preserve"> even if </w:t>
      </w:r>
      <w:r w:rsidR="00036131" w:rsidRPr="00036131">
        <w:rPr>
          <w:rStyle w:val="Inlinecode"/>
        </w:rPr>
        <w:t>b</w:t>
      </w:r>
      <w:r w:rsidR="00036131">
        <w:t xml:space="preserve"> equals zero. By returning a fun</w:t>
      </w:r>
      <w:r w:rsidR="00036131">
        <w:softHyphen/>
        <w:t xml:space="preserve">ction, the </w:t>
      </w:r>
      <w:r w:rsidR="00036131" w:rsidRPr="00036131">
        <w:rPr>
          <w:i/>
        </w:rPr>
        <w:t>combine</w:t>
      </w:r>
      <w:r w:rsidR="00036131">
        <w:t xml:space="preserve"> operation may not need to evaluate the second computation (if the first one fails), avoiding a runtime exception caused by division by zero.</w:t>
      </w:r>
    </w:p>
    <w:p w:rsidR="001452B6" w:rsidRDefault="00ED3B53" w:rsidP="00ED3B53">
      <w:pPr>
        <w:pStyle w:val="heading30"/>
        <w:rPr>
          <w:rStyle w:val="heading3-notbold"/>
        </w:rPr>
      </w:pPr>
      <w:r>
        <w:t xml:space="preserve">Unifying delayed computations. </w:t>
      </w:r>
      <w:r w:rsidR="00F70C94">
        <w:rPr>
          <w:rStyle w:val="heading3-notbold"/>
        </w:rPr>
        <w:t>So far</w:t>
      </w:r>
      <w:r w:rsidR="00555D05">
        <w:rPr>
          <w:rStyle w:val="heading3-notbold"/>
        </w:rPr>
        <w:t xml:space="preserve">, we </w:t>
      </w:r>
      <w:r w:rsidR="0027696B">
        <w:rPr>
          <w:rStyle w:val="heading3-notbold"/>
        </w:rPr>
        <w:t xml:space="preserve">represented delayed computations using </w:t>
      </w:r>
      <m:oMath>
        <m:r>
          <m:rPr>
            <m:sty m:val="bi"/>
          </m:rPr>
          <w:rPr>
            <w:rStyle w:val="heading3-notbold"/>
            <w:rFonts w:ascii="Cambria Math" w:hAnsi="Cambria Math"/>
          </w:rPr>
          <m:t>ma</m:t>
        </m:r>
      </m:oMath>
      <w:r w:rsidR="009D3524">
        <w:rPr>
          <w:rStyle w:val="heading3-notbold"/>
        </w:rPr>
        <w:t xml:space="preserve"> </w:t>
      </w:r>
      <w:r w:rsidR="0027696B">
        <w:rPr>
          <w:rStyle w:val="heading3-notbold"/>
        </w:rPr>
        <w:t>(</w:t>
      </w:r>
      <w:r w:rsidR="009D3524">
        <w:rPr>
          <w:rStyle w:val="heading3-notbold"/>
        </w:rPr>
        <w:t>for</w:t>
      </w:r>
      <w:r w:rsidR="00555D05">
        <w:rPr>
          <w:rStyle w:val="heading3-notbold"/>
        </w:rPr>
        <w:t xml:space="preserve"> </w:t>
      </w:r>
      <w:r w:rsidR="00555D05" w:rsidRPr="009D3524">
        <w:rPr>
          <w:rStyle w:val="heading3-notbold"/>
          <w:i/>
        </w:rPr>
        <w:t>computations</w:t>
      </w:r>
      <w:r w:rsidR="0027696B" w:rsidRPr="0027696B">
        <w:rPr>
          <w:rStyle w:val="heading3-notbold"/>
        </w:rPr>
        <w:t>)</w:t>
      </w:r>
      <w:r w:rsidR="00555D05">
        <w:rPr>
          <w:rStyle w:val="heading3-notbold"/>
        </w:rPr>
        <w:t xml:space="preserve"> </w:t>
      </w:r>
      <w:r w:rsidR="009D3524">
        <w:rPr>
          <w:rStyle w:val="heading3-notbold"/>
        </w:rPr>
        <w:t xml:space="preserve">and </w:t>
      </w:r>
      <m:oMath>
        <m:r>
          <m:rPr>
            <m:sty m:val="bi"/>
          </m:rPr>
          <w:rPr>
            <w:rStyle w:val="heading3-notbold"/>
            <w:rFonts w:ascii="Cambria Math" w:hAnsi="Cambria Math"/>
          </w:rPr>
          <m:t>1→ma</m:t>
        </m:r>
      </m:oMath>
      <w:r w:rsidR="009D3524">
        <w:rPr>
          <w:rStyle w:val="heading3-notbold"/>
        </w:rPr>
        <w:t xml:space="preserve"> </w:t>
      </w:r>
      <w:r w:rsidR="0027696B">
        <w:rPr>
          <w:rStyle w:val="heading3-notbold"/>
        </w:rPr>
        <w:t>(</w:t>
      </w:r>
      <w:r w:rsidR="009D3524">
        <w:rPr>
          <w:rStyle w:val="heading3-notbold"/>
        </w:rPr>
        <w:t xml:space="preserve">for </w:t>
      </w:r>
      <w:r w:rsidR="009D3524" w:rsidRPr="009D3524">
        <w:rPr>
          <w:rStyle w:val="heading3-notbold"/>
          <w:i/>
        </w:rPr>
        <w:t>containers</w:t>
      </w:r>
      <w:r w:rsidR="0027696B">
        <w:rPr>
          <w:rStyle w:val="heading3-notbold"/>
        </w:rPr>
        <w:t>).</w:t>
      </w:r>
      <w:r w:rsidR="009D3524">
        <w:rPr>
          <w:rStyle w:val="heading3-notbold"/>
        </w:rPr>
        <w:t xml:space="preserve"> </w:t>
      </w:r>
      <w:r w:rsidR="00461497">
        <w:rPr>
          <w:rStyle w:val="heading3-notbold"/>
        </w:rPr>
        <w:t xml:space="preserve">We can </w:t>
      </w:r>
      <w:r w:rsidR="00F70C94">
        <w:rPr>
          <w:rStyle w:val="heading3-notbold"/>
        </w:rPr>
        <w:t xml:space="preserve">generalize the two cases </w:t>
      </w:r>
      <w:r w:rsidR="00461497">
        <w:rPr>
          <w:rStyle w:val="heading3-notbold"/>
        </w:rPr>
        <w:t xml:space="preserve">by using a </w:t>
      </w:r>
      <w:r w:rsidR="0027696B">
        <w:rPr>
          <w:rStyle w:val="heading3-notbold"/>
        </w:rPr>
        <w:t xml:space="preserve">new </w:t>
      </w:r>
      <w:r w:rsidR="00461497">
        <w:rPr>
          <w:rStyle w:val="heading3-notbold"/>
        </w:rPr>
        <w:t xml:space="preserve">abstract type </w:t>
      </w:r>
      <m:oMath>
        <m:r>
          <m:rPr>
            <m:sty m:val="bi"/>
          </m:rPr>
          <w:rPr>
            <w:rStyle w:val="heading3-notbold"/>
            <w:rFonts w:ascii="Cambria Math" w:hAnsi="Cambria Math"/>
          </w:rPr>
          <m:t>da</m:t>
        </m:r>
      </m:oMath>
      <w:r w:rsidR="00461497">
        <w:rPr>
          <w:rStyle w:val="heading3-notbold"/>
        </w:rPr>
        <w:t xml:space="preserve"> for </w:t>
      </w:r>
      <w:r w:rsidR="00DF2F79">
        <w:rPr>
          <w:rStyle w:val="heading3-notbold"/>
        </w:rPr>
        <w:t>delayed compu</w:t>
      </w:r>
      <w:r w:rsidR="009D3524">
        <w:rPr>
          <w:rStyle w:val="heading3-notbold"/>
        </w:rPr>
        <w:softHyphen/>
      </w:r>
      <w:r w:rsidR="00DF2F79">
        <w:rPr>
          <w:rStyle w:val="heading3-notbold"/>
        </w:rPr>
        <w:t>tations</w:t>
      </w:r>
      <w:r w:rsidR="00F70C94">
        <w:rPr>
          <w:rStyle w:val="heading3-notbold"/>
        </w:rPr>
        <w:t>:</w:t>
      </w:r>
    </w:p>
    <w:p w:rsidR="00555D05" w:rsidRPr="00E32EF5" w:rsidRDefault="00555D05" w:rsidP="003F21EC">
      <w:pPr>
        <w:pStyle w:val="equationcode"/>
        <w:tabs>
          <w:tab w:val="clear" w:pos="113"/>
        </w:tabs>
      </w:pPr>
      <w:proofErr w:type="gramStart"/>
      <w:r w:rsidRPr="00E32EF5">
        <w:t>delay</w:t>
      </w:r>
      <w:proofErr w:type="gramEnd"/>
      <w:r w:rsidRPr="00E32EF5">
        <w:t xml:space="preserve"> </w:t>
      </w:r>
      <w:r w:rsidR="009D3524">
        <w:tab/>
      </w:r>
      <w:r w:rsidRPr="00E32EF5">
        <w:t>:</w:t>
      </w:r>
      <w:r w:rsidRPr="00E32EF5">
        <w:tab/>
      </w:r>
      <m:oMath>
        <m:d>
          <m:dPr>
            <m:ctrlPr/>
          </m:dPr>
          <m:e>
            <m:r>
              <m:rPr>
                <m:sty m:val="p"/>
              </m:rPr>
              <m:t>1→</m:t>
            </m:r>
            <m:r>
              <m:t>ma</m:t>
            </m:r>
          </m:e>
        </m:d>
        <m:r>
          <m:rPr>
            <m:sty m:val="p"/>
          </m:rPr>
          <m:t>→</m:t>
        </m:r>
        <m:r>
          <m:t>da</m:t>
        </m:r>
      </m:oMath>
      <w:r w:rsidRPr="00E32EF5">
        <w:t xml:space="preserve"> </w:t>
      </w:r>
      <w:r w:rsidR="00061830">
        <w:tab/>
      </w:r>
      <w:r w:rsidR="00061830">
        <w:tab/>
      </w:r>
      <w:r w:rsidR="00061830">
        <w:tab/>
      </w:r>
      <w:r w:rsidR="00061830">
        <w:tab/>
      </w:r>
      <w:r w:rsidR="00061830">
        <w:tab/>
      </w:r>
      <w:r w:rsidR="00061830">
        <w:tab/>
      </w:r>
      <w:r w:rsidR="00061830">
        <w:tab/>
      </w:r>
      <w:r w:rsidR="00061830">
        <w:tab/>
      </w:r>
      <w:r w:rsidR="00061830">
        <w:tab/>
      </w:r>
      <w:r w:rsidR="00061830">
        <w:tab/>
      </w:r>
      <w:r w:rsidR="00061830">
        <w:tab/>
      </w:r>
      <w:r w:rsidR="00061830">
        <w:tab/>
      </w:r>
      <w:r w:rsidRPr="00E32EF5">
        <w:t>combine</w:t>
      </w:r>
      <w:r w:rsidRPr="00E32EF5">
        <w:tab/>
      </w:r>
      <w:r w:rsidRPr="00E32EF5">
        <w:tab/>
        <w:t>:</w:t>
      </w:r>
      <w:r w:rsidRPr="00E32EF5">
        <w:tab/>
      </w:r>
      <m:oMath>
        <m:r>
          <m:t>m1</m:t>
        </m:r>
        <m:r>
          <m:rPr>
            <m:sty m:val="p"/>
          </m:rPr>
          <m:t>→</m:t>
        </m:r>
        <m:r>
          <m:t>da</m:t>
        </m:r>
        <m:r>
          <m:rPr>
            <m:sty m:val="p"/>
          </m:rPr>
          <m:t>→</m:t>
        </m:r>
        <m:r>
          <m:t>ma</m:t>
        </m:r>
      </m:oMath>
    </w:p>
    <w:p w:rsidR="00061830" w:rsidRDefault="00061830" w:rsidP="003F21EC">
      <w:pPr>
        <w:pStyle w:val="equationcode"/>
        <w:tabs>
          <w:tab w:val="clear" w:pos="113"/>
        </w:tabs>
      </w:pPr>
      <w:proofErr w:type="gramStart"/>
      <w:r>
        <w:t>zero</w:t>
      </w:r>
      <w:proofErr w:type="gramEnd"/>
      <w:r>
        <w:tab/>
      </w:r>
      <w:r>
        <w:tab/>
        <w:t>:</w:t>
      </w:r>
      <w:r>
        <w:tab/>
      </w:r>
      <m:oMath>
        <m:r>
          <m:t>1→m1</m:t>
        </m:r>
      </m:oMath>
      <w:r>
        <w:tab/>
      </w:r>
      <w:r>
        <w:tab/>
      </w:r>
      <w:r>
        <w:tab/>
      </w:r>
      <w:r>
        <w:tab/>
      </w:r>
      <w:r>
        <w:tab/>
      </w:r>
      <w:r>
        <w:tab/>
      </w:r>
      <w:r>
        <w:tab/>
      </w:r>
      <w:r>
        <w:tab/>
      </w:r>
      <w:r>
        <w:tab/>
      </w:r>
      <w:r>
        <w:tab/>
      </w:r>
      <w:r>
        <w:tab/>
      </w:r>
      <w:r>
        <w:tab/>
      </w:r>
      <w:r>
        <w:tab/>
      </w:r>
      <w:r>
        <w:tab/>
      </w:r>
      <w:r>
        <w:tab/>
      </w:r>
      <w:r>
        <w:tab/>
      </w:r>
      <w:r>
        <w:tab/>
      </w:r>
      <w:r>
        <w:tab/>
      </w:r>
      <w:r w:rsidR="00555D05">
        <w:t>run</w:t>
      </w:r>
      <w:r w:rsidR="00555D05">
        <w:tab/>
      </w:r>
      <w:r w:rsidR="00555D05">
        <w:tab/>
      </w:r>
      <w:r w:rsidR="00555D05">
        <w:tab/>
      </w:r>
      <w:r w:rsidR="009D3524">
        <w:tab/>
      </w:r>
      <w:r w:rsidR="00555D05">
        <w:tab/>
        <w:t>:</w:t>
      </w:r>
      <w:r w:rsidR="00555D05">
        <w:tab/>
      </w:r>
      <m:oMath>
        <m:r>
          <m:t>da→ma</m:t>
        </m:r>
      </m:oMath>
    </w:p>
    <w:p w:rsidR="00461497" w:rsidRPr="00C9425D" w:rsidRDefault="00461497" w:rsidP="00C9425D">
      <w:pPr>
        <w:pStyle w:val="Normalnoindent"/>
      </w:pPr>
      <w:r w:rsidRPr="00461497">
        <w:t xml:space="preserve">To our knowledge, </w:t>
      </w:r>
      <w:r>
        <w:t xml:space="preserve">the only types used for </w:t>
      </w:r>
      <m:oMath>
        <m:r>
          <w:rPr>
            <w:rFonts w:ascii="Cambria Math" w:hAnsi="Cambria Math"/>
          </w:rPr>
          <m:t>da</m:t>
        </m:r>
      </m:oMath>
      <w:r>
        <w:t xml:space="preserve"> in practice so far are </w:t>
      </w:r>
      <m:oMath>
        <m:r>
          <w:rPr>
            <w:rFonts w:ascii="Cambria Math" w:hAnsi="Cambria Math"/>
          </w:rPr>
          <m:t>ma</m:t>
        </m:r>
      </m:oMath>
      <w:r>
        <w:t xml:space="preserve"> </w:t>
      </w:r>
      <w:proofErr w:type="gramStart"/>
      <w:r>
        <w:t xml:space="preserve">and </w:t>
      </w:r>
      <w:proofErr w:type="gramEnd"/>
      <m:oMath>
        <m:r>
          <w:rPr>
            <w:rFonts w:ascii="Cambria Math" w:hAnsi="Cambria Math"/>
          </w:rPr>
          <m:t>1→ma</m:t>
        </m:r>
      </m:oMath>
      <w:r>
        <w:t>. However, the generalization simplifies the discussion in upcoming sections</w:t>
      </w:r>
      <w:r w:rsidR="009D3524">
        <w:t>.</w:t>
      </w:r>
      <w:r>
        <w:t xml:space="preserve"> The computation </w:t>
      </w:r>
      <m:oMath>
        <m:r>
          <w:rPr>
            <w:rFonts w:ascii="Cambria Math" w:hAnsi="Cambria Math"/>
          </w:rPr>
          <m:t>da</m:t>
        </m:r>
      </m:oMath>
      <w:r>
        <w:t xml:space="preserve"> may itself have a monadic structure, but this is not required. We only r</w:t>
      </w:r>
      <w:proofErr w:type="spellStart"/>
      <w:r>
        <w:t>equire</w:t>
      </w:r>
      <w:proofErr w:type="spellEnd"/>
      <w:r>
        <w:t xml:space="preserve"> that delaying an effect-free function and eva</w:t>
      </w:r>
      <w:r>
        <w:softHyphen/>
        <w:t xml:space="preserve">luating it using </w:t>
      </w:r>
      <w:r w:rsidRPr="00461497">
        <w:rPr>
          <w:i/>
        </w:rPr>
        <w:t>run</w:t>
      </w:r>
      <w:r w:rsidR="00C17295">
        <w:t xml:space="preserve"> is an identity. </w:t>
      </w:r>
      <w:proofErr w:type="gramStart"/>
      <w:r w:rsidR="00C17295">
        <w:t>Formally</w:t>
      </w:r>
      <w:r w:rsidR="00C9425D">
        <w:t xml:space="preserve"> </w:t>
      </w:r>
      <w:proofErr w:type="gramEnd"/>
      <m:oMath>
        <m:r>
          <w:rPr>
            <w:rFonts w:ascii="Cambria Math" w:hAnsi="Cambria Math"/>
          </w:rPr>
          <m:t xml:space="preserve">run </m:t>
        </m:r>
        <m:d>
          <m:dPr>
            <m:ctrlPr>
              <w:rPr>
                <w:rFonts w:ascii="Cambria Math" w:hAnsi="Cambria Math"/>
              </w:rPr>
            </m:ctrlPr>
          </m:dPr>
          <m:e>
            <m:r>
              <w:rPr>
                <w:rFonts w:ascii="Cambria Math" w:hAnsi="Cambria Math"/>
              </w:rPr>
              <m:t xml:space="preserve">delay </m:t>
            </m:r>
            <m:d>
              <m:dPr>
                <m:ctrlPr>
                  <w:rPr>
                    <w:rFonts w:ascii="Cambria Math" w:hAnsi="Cambria Math"/>
                  </w:rPr>
                </m:ctrlPr>
              </m:dPr>
              <m:e>
                <m:r>
                  <m:rPr>
                    <m:sty m:val="p"/>
                  </m:rPr>
                  <w:rPr>
                    <w:rFonts w:ascii="Cambria Math" w:hAnsi="Cambria Math"/>
                  </w:rPr>
                  <m:t>λ</m:t>
                </m:r>
                <m:r>
                  <w:rPr>
                    <w:rFonts w:ascii="Cambria Math" w:hAnsi="Cambria Math"/>
                  </w:rPr>
                  <m:t>x</m:t>
                </m:r>
                <m:r>
                  <m:rPr>
                    <m:sty m:val="p"/>
                  </m:rPr>
                  <w:rPr>
                    <w:rFonts w:ascii="Cambria Math" w:hAnsi="Cambria Math"/>
                  </w:rPr>
                  <m:t>.</m:t>
                </m:r>
                <m:r>
                  <w:rPr>
                    <w:rFonts w:ascii="Cambria Math" w:hAnsi="Cambria Math"/>
                  </w:rPr>
                  <m:t>n</m:t>
                </m:r>
              </m:e>
            </m:d>
          </m:e>
        </m:d>
        <m:r>
          <m:rPr>
            <m:sty m:val="p"/>
          </m:rPr>
          <w:rPr>
            <w:rFonts w:ascii="Cambria Math" w:hAnsi="Cambria Math"/>
          </w:rPr>
          <m:t>=</m:t>
        </m:r>
        <m:r>
          <w:rPr>
            <w:rFonts w:ascii="Cambria Math" w:hAnsi="Cambria Math"/>
          </w:rPr>
          <m:t>n</m:t>
        </m:r>
      </m:oMath>
      <w:r w:rsidR="00C9425D">
        <w:t xml:space="preserve">, where </w:t>
      </w:r>
      <m:oMath>
        <m:r>
          <w:rPr>
            <w:rFonts w:ascii="Cambria Math" w:hAnsi="Cambria Math"/>
          </w:rPr>
          <m:t>n</m:t>
        </m:r>
      </m:oMath>
      <w:r w:rsidR="00C9425D">
        <w:t xml:space="preserve"> is some </w:t>
      </w:r>
      <w:r w:rsidR="00C17295">
        <w:t xml:space="preserve">effect-free </w:t>
      </w:r>
      <w:r w:rsidR="00C9425D">
        <w:t>computation.</w:t>
      </w:r>
    </w:p>
    <w:p w:rsidR="00555D05" w:rsidRPr="00555D05" w:rsidRDefault="00461497" w:rsidP="00C9425D">
      <w:r>
        <w:t xml:space="preserve">The equation holds for </w:t>
      </w:r>
      <w:r w:rsidR="00C17295">
        <w:t xml:space="preserve">the </w:t>
      </w:r>
      <w:r>
        <w:t xml:space="preserve">standard definitions of </w:t>
      </w:r>
      <w:r w:rsidRPr="00461497">
        <w:rPr>
          <w:i/>
        </w:rPr>
        <w:t>delay</w:t>
      </w:r>
      <w:r>
        <w:t xml:space="preserve"> and </w:t>
      </w:r>
      <w:r w:rsidRPr="00461497">
        <w:rPr>
          <w:i/>
        </w:rPr>
        <w:t>run</w:t>
      </w:r>
      <w:r w:rsidR="00C9425D">
        <w:t>. I</w:t>
      </w:r>
      <w:r>
        <w:t>t guarantees that the added operations do not change the meaning in case when they are not needed.</w:t>
      </w:r>
    </w:p>
    <w:p w:rsidR="00ED3B53" w:rsidRDefault="001669D7" w:rsidP="00ED3B53">
      <w:pPr>
        <w:pStyle w:val="heading20"/>
      </w:pPr>
      <w:r>
        <w:t>Monadic control flow constructs</w:t>
      </w:r>
    </w:p>
    <w:p w:rsidR="001669D7" w:rsidRPr="001669D7" w:rsidRDefault="001669D7" w:rsidP="001669D7">
      <w:pPr>
        <w:pStyle w:val="Normalnoindent"/>
      </w:pPr>
      <w:r>
        <w:t>The syntax allowed inside computation expressions aims to provide computation-spe</w:t>
      </w:r>
      <w:r>
        <w:softHyphen/>
        <w:t>cific versions of most of the standard control flow constructs of F#. In this section, we look at the support for (imperative) loops</w:t>
      </w:r>
      <w:r w:rsidR="00360514">
        <w:t xml:space="preserve"> and exception handling</w:t>
      </w:r>
      <w:r w:rsidR="009052B8">
        <w:t xml:space="preserve">. </w:t>
      </w:r>
    </w:p>
    <w:p w:rsidR="00B449B2" w:rsidRDefault="005467CD" w:rsidP="00036131">
      <w:pPr>
        <w:pStyle w:val="heading30"/>
        <w:rPr>
          <w:rStyle w:val="heading3-notbold"/>
        </w:rPr>
      </w:pPr>
      <w:proofErr w:type="gramStart"/>
      <w:r>
        <w:t>Looping syntax</w:t>
      </w:r>
      <w:r w:rsidR="00036131">
        <w:t>.</w:t>
      </w:r>
      <w:proofErr w:type="gramEnd"/>
      <w:r w:rsidR="00036131">
        <w:t xml:space="preserve"> </w:t>
      </w:r>
      <w:r w:rsidR="00B449B2">
        <w:rPr>
          <w:rStyle w:val="heading3-notbold"/>
        </w:rPr>
        <w:t xml:space="preserve">The computation expression syntax supports looping constructs </w:t>
      </w:r>
      <w:r w:rsidR="00B449B2" w:rsidRPr="00B449B2">
        <w:rPr>
          <w:rStyle w:val="Inlinecode"/>
          <w:b w:val="0"/>
        </w:rPr>
        <w:t>for</w:t>
      </w:r>
      <w:r w:rsidR="00B449B2">
        <w:rPr>
          <w:rStyle w:val="heading3-notbold"/>
        </w:rPr>
        <w:t xml:space="preserve"> and </w:t>
      </w:r>
      <w:r w:rsidR="00B449B2" w:rsidRPr="00B449B2">
        <w:rPr>
          <w:rStyle w:val="Inlinecode"/>
          <w:b w:val="0"/>
        </w:rPr>
        <w:t>while</w:t>
      </w:r>
      <w:r w:rsidR="00B449B2">
        <w:rPr>
          <w:rStyle w:val="heading3-notbold"/>
        </w:rPr>
        <w:t xml:space="preserve">. For monads, these can be defined using </w:t>
      </w:r>
      <w:r w:rsidR="00B449B2" w:rsidRPr="00B449B2">
        <w:rPr>
          <w:rStyle w:val="heading3-notbold"/>
          <w:i/>
        </w:rPr>
        <w:t>zero</w:t>
      </w:r>
      <w:r w:rsidR="00B449B2">
        <w:rPr>
          <w:rStyle w:val="heading3-notbold"/>
        </w:rPr>
        <w:t xml:space="preserve">, </w:t>
      </w:r>
      <w:r w:rsidR="00B449B2" w:rsidRPr="00B449B2">
        <w:rPr>
          <w:rStyle w:val="heading3-notbold"/>
          <w:i/>
        </w:rPr>
        <w:t>combine</w:t>
      </w:r>
      <w:r w:rsidR="00B449B2">
        <w:rPr>
          <w:rStyle w:val="heading3-notbold"/>
        </w:rPr>
        <w:t xml:space="preserve"> and </w:t>
      </w:r>
      <w:r w:rsidR="00B449B2" w:rsidRPr="00B449B2">
        <w:rPr>
          <w:rStyle w:val="heading3-notbold"/>
          <w:i/>
        </w:rPr>
        <w:t>bind</w:t>
      </w:r>
      <w:r w:rsidR="00B449B2">
        <w:rPr>
          <w:rStyle w:val="heading3-notbold"/>
        </w:rPr>
        <w:t>, but the translation allows other useful definitions (Sections 4 and 5.2):</w:t>
      </w:r>
    </w:p>
    <w:p w:rsidR="00321FA4" w:rsidRPr="00321FA4" w:rsidRDefault="00321FA4" w:rsidP="00321FA4">
      <w:pPr>
        <w:pStyle w:val="equationcode"/>
      </w:pPr>
      <w:proofErr w:type="gramStart"/>
      <w:r>
        <w:t>for</w:t>
      </w:r>
      <w:proofErr w:type="gramEnd"/>
      <w:r>
        <w:tab/>
      </w:r>
      <w:r w:rsidR="00B449B2">
        <w:tab/>
      </w:r>
      <w:r>
        <w:tab/>
      </w:r>
      <w:r w:rsidR="00B449B2">
        <w:tab/>
      </w:r>
      <w:r>
        <w:t>:</w:t>
      </w:r>
      <w:r>
        <w:tab/>
      </w:r>
      <m:oMath>
        <m:d>
          <m:dPr>
            <m:begChr m:val="["/>
            <m:endChr m:val="]"/>
            <m:ctrlPr/>
          </m:dPr>
          <m:e>
            <m:r>
              <m:t>a</m:t>
            </m:r>
          </m:e>
        </m:d>
        <m:r>
          <m:rPr>
            <m:sty m:val="p"/>
          </m:rPr>
          <m:t>→</m:t>
        </m:r>
        <m:d>
          <m:dPr>
            <m:ctrlPr/>
          </m:dPr>
          <m:e>
            <m:r>
              <m:t>a</m:t>
            </m:r>
            <m:r>
              <m:rPr>
                <m:sty m:val="p"/>
              </m:rPr>
              <m:t>→</m:t>
            </m:r>
            <m:r>
              <m:t>m1</m:t>
            </m:r>
          </m:e>
        </m:d>
        <m:r>
          <m:t>→m1</m:t>
        </m:r>
      </m:oMath>
    </w:p>
    <w:p w:rsidR="00321FA4" w:rsidRPr="00321FA4" w:rsidRDefault="00321FA4" w:rsidP="00321FA4">
      <w:pPr>
        <w:pStyle w:val="equationcode"/>
      </w:pPr>
      <w:proofErr w:type="gramStart"/>
      <w:r>
        <w:t>while</w:t>
      </w:r>
      <w:proofErr w:type="gramEnd"/>
      <w:r>
        <w:tab/>
      </w:r>
      <w:r w:rsidR="00B449B2">
        <w:tab/>
      </w:r>
      <w:r>
        <w:t>:</w:t>
      </w:r>
      <w:r>
        <w:tab/>
      </w:r>
      <m:oMath>
        <m:d>
          <m:dPr>
            <m:ctrlPr>
              <w:rPr>
                <w:i/>
              </w:rPr>
            </m:ctrlPr>
          </m:dPr>
          <m:e>
            <m:r>
              <m:t>1→</m:t>
            </m:r>
            <m:r>
              <m:rPr>
                <m:sty m:val="p"/>
              </m:rPr>
              <m:t>bool</m:t>
            </m:r>
          </m:e>
        </m:d>
        <m:r>
          <m:t>→d1→m1</m:t>
        </m:r>
      </m:oMath>
    </w:p>
    <w:p w:rsidR="00B91AC6" w:rsidRDefault="00B91AC6" w:rsidP="00321FA4">
      <w:pPr>
        <w:pStyle w:val="Normalnoindent"/>
      </w:pPr>
      <w:proofErr w:type="gramStart"/>
      <w:r>
        <w:t xml:space="preserve">The </w:t>
      </w:r>
      <w:r w:rsidRPr="00B91AC6">
        <w:rPr>
          <w:i/>
        </w:rPr>
        <w:t>for</w:t>
      </w:r>
      <w:proofErr w:type="gramEnd"/>
      <w:r>
        <w:t xml:space="preserve"> operation represents sequencing of computations generated from a list</w:t>
      </w:r>
      <w:r w:rsidR="007D6BA0">
        <w:t xml:space="preserve"> and </w:t>
      </w:r>
      <w:r w:rsidRPr="00B91AC6">
        <w:rPr>
          <w:i/>
        </w:rPr>
        <w:t>while</w:t>
      </w:r>
      <w:r>
        <w:t xml:space="preserve"> represents repeated evaluation of </w:t>
      </w:r>
      <w:r w:rsidR="007D6BA0">
        <w:t xml:space="preserve">a </w:t>
      </w:r>
      <w:r>
        <w:t>computation while a condition (rely</w:t>
      </w:r>
      <w:r>
        <w:softHyphen/>
        <w:t>ing on mutable state) holds. The first argument is a function that evaluates the condi</w:t>
      </w:r>
      <w:r>
        <w:softHyphen/>
        <w:t>tion. The second argument represents a delayed body.</w:t>
      </w:r>
      <w:r w:rsidR="007D6BA0">
        <w:t xml:space="preserve"> In </w:t>
      </w:r>
      <w:r w:rsidR="007D6BA0" w:rsidRPr="007D6BA0">
        <w:rPr>
          <w:i/>
        </w:rPr>
        <w:t>for</w:t>
      </w:r>
      <w:r w:rsidR="007D6BA0">
        <w:t xml:space="preserve">, the second argument is always a function, so </w:t>
      </w:r>
      <w:r w:rsidR="007D6BA0" w:rsidRPr="007D6BA0">
        <w:rPr>
          <w:i/>
        </w:rPr>
        <w:t>delay</w:t>
      </w:r>
      <w:r w:rsidR="007D6BA0">
        <w:t xml:space="preserve"> is not used.</w:t>
      </w:r>
    </w:p>
    <w:p w:rsidR="00B91AC6" w:rsidRPr="00B91AC6" w:rsidRDefault="007D6BA0" w:rsidP="007D6BA0">
      <w:r>
        <w:t>In asynchronous workflows, looping constructs are useful for writing repeating and long-running computations. The following example is adapted from [7]:</w:t>
      </w:r>
    </w:p>
    <w:p w:rsidR="00B91AC6" w:rsidRPr="00B91AC6" w:rsidRDefault="00B91AC6" w:rsidP="00B91AC6">
      <w:pPr>
        <w:pStyle w:val="programcode"/>
        <w:rPr>
          <w:b/>
        </w:rPr>
      </w:pPr>
      <w:proofErr w:type="gramStart"/>
      <w:r>
        <w:t>async</w:t>
      </w:r>
      <w:proofErr w:type="gramEnd"/>
      <w:r>
        <w:t xml:space="preserve"> { </w:t>
      </w:r>
      <w:r w:rsidRPr="00B91AC6">
        <w:rPr>
          <w:b/>
        </w:rPr>
        <w:t>while true do</w:t>
      </w:r>
    </w:p>
    <w:p w:rsidR="00B91AC6" w:rsidRDefault="00B91AC6" w:rsidP="00B91AC6">
      <w:pPr>
        <w:pStyle w:val="programcode"/>
      </w:pPr>
      <w:r>
        <w:t xml:space="preserve">          </w:t>
      </w:r>
      <w:proofErr w:type="gramStart"/>
      <w:r w:rsidRPr="00B91AC6">
        <w:rPr>
          <w:b/>
        </w:rPr>
        <w:t>for</w:t>
      </w:r>
      <w:proofErr w:type="gramEnd"/>
      <w:r>
        <w:t xml:space="preserve"> color </w:t>
      </w:r>
      <w:r w:rsidRPr="00B91AC6">
        <w:rPr>
          <w:b/>
        </w:rPr>
        <w:t>in</w:t>
      </w:r>
      <w:r>
        <w:t xml:space="preserve"> [green; orange; red] </w:t>
      </w:r>
      <w:r w:rsidRPr="00B91AC6">
        <w:rPr>
          <w:b/>
        </w:rPr>
        <w:t>do</w:t>
      </w:r>
    </w:p>
    <w:p w:rsidR="00B91AC6" w:rsidRDefault="00B91AC6" w:rsidP="00B91AC6">
      <w:pPr>
        <w:pStyle w:val="programcode"/>
      </w:pPr>
      <w:r>
        <w:t xml:space="preserve">            </w:t>
      </w:r>
      <w:proofErr w:type="gramStart"/>
      <w:r w:rsidRPr="00B91AC6">
        <w:rPr>
          <w:b/>
        </w:rPr>
        <w:t>do</w:t>
      </w:r>
      <w:proofErr w:type="gramEnd"/>
      <w:r w:rsidRPr="00B91AC6">
        <w:rPr>
          <w:b/>
        </w:rPr>
        <w:t>!</w:t>
      </w:r>
      <w:r>
        <w:t xml:space="preserve"> </w:t>
      </w:r>
      <w:proofErr w:type="spellStart"/>
      <w:proofErr w:type="gramStart"/>
      <w:r>
        <w:t>Async.Sleep</w:t>
      </w:r>
      <w:proofErr w:type="spellEnd"/>
      <w:r>
        <w:t>(</w:t>
      </w:r>
      <w:proofErr w:type="gramEnd"/>
      <w:r>
        <w:t>1000)</w:t>
      </w:r>
    </w:p>
    <w:p w:rsidR="00B91AC6" w:rsidRDefault="00B91AC6" w:rsidP="00B91AC6">
      <w:pPr>
        <w:pStyle w:val="programcode"/>
      </w:pPr>
      <w:r>
        <w:t xml:space="preserve">            </w:t>
      </w:r>
      <w:proofErr w:type="spellStart"/>
      <w:proofErr w:type="gramStart"/>
      <w:r>
        <w:t>displayLight</w:t>
      </w:r>
      <w:proofErr w:type="spellEnd"/>
      <w:proofErr w:type="gramEnd"/>
      <w:r>
        <w:t xml:space="preserve"> color }          </w:t>
      </w:r>
    </w:p>
    <w:p w:rsidR="006B04D4" w:rsidRDefault="007D6BA0" w:rsidP="003C47D2">
      <w:pPr>
        <w:pStyle w:val="Normalnoindent"/>
      </w:pPr>
      <w:r>
        <w:lastRenderedPageBreak/>
        <w:t xml:space="preserve">The code creates a workflow that repeatedly changes the color of a semaphore light with a 1 second delay. The function </w:t>
      </w:r>
      <w:proofErr w:type="spellStart"/>
      <w:r w:rsidRPr="007D6BA0">
        <w:rPr>
          <w:rStyle w:val="Inlinecode"/>
        </w:rPr>
        <w:t>displayLight</w:t>
      </w:r>
      <w:proofErr w:type="spellEnd"/>
      <w:r>
        <w:t xml:space="preserve"> mutates the user interface. </w:t>
      </w:r>
    </w:p>
    <w:p w:rsidR="00360514" w:rsidRDefault="00360514" w:rsidP="00360514">
      <w:pPr>
        <w:pStyle w:val="heading30"/>
        <w:rPr>
          <w:rStyle w:val="heading3-notbold"/>
        </w:rPr>
      </w:pPr>
      <w:proofErr w:type="gramStart"/>
      <w:r>
        <w:t>Monadic exception handling.</w:t>
      </w:r>
      <w:proofErr w:type="gramEnd"/>
      <w:r>
        <w:t xml:space="preserve"> </w:t>
      </w:r>
      <w:r w:rsidRPr="00ED3B53">
        <w:rPr>
          <w:rStyle w:val="heading3-notbold"/>
        </w:rPr>
        <w:t>In an impure language that supports exceptions, it is important to provide a mechanism for exception handling within the monadic syntax.</w:t>
      </w:r>
      <w:r w:rsidR="0063404D">
        <w:rPr>
          <w:rStyle w:val="heading3-notbold"/>
        </w:rPr>
        <w:t xml:space="preserve"> Doing that manually would require wrapping every sub-expression using an exception handler, because the translation introduces new scopes.</w:t>
      </w:r>
      <w:r>
        <w:rPr>
          <w:rStyle w:val="heading3-notbold"/>
        </w:rPr>
        <w:t xml:space="preserve"> </w:t>
      </w:r>
    </w:p>
    <w:p w:rsidR="00360514" w:rsidRPr="00F2657C" w:rsidRDefault="00360514" w:rsidP="00360514">
      <w:r w:rsidRPr="00F2657C">
        <w:t xml:space="preserve">The handling of exceptions </w:t>
      </w:r>
      <w:r w:rsidR="0063404D">
        <w:t xml:space="preserve">in F# </w:t>
      </w:r>
      <w:r w:rsidRPr="00F2657C">
        <w:t xml:space="preserve">is delegated to </w:t>
      </w:r>
      <w:proofErr w:type="spellStart"/>
      <w:r w:rsidRPr="00F2657C">
        <w:rPr>
          <w:i/>
        </w:rPr>
        <w:t>tryWith</w:t>
      </w:r>
      <w:proofErr w:type="spellEnd"/>
      <w:r w:rsidRPr="00F2657C">
        <w:t xml:space="preserve"> </w:t>
      </w:r>
      <w:r>
        <w:t xml:space="preserve">and </w:t>
      </w:r>
      <w:proofErr w:type="spellStart"/>
      <w:r w:rsidRPr="00F2657C">
        <w:rPr>
          <w:i/>
        </w:rPr>
        <w:t>tryFinally</w:t>
      </w:r>
      <w:proofErr w:type="spellEnd"/>
      <w:r>
        <w:t xml:space="preserve"> </w:t>
      </w:r>
      <w:r w:rsidRPr="00F2657C">
        <w:t>member</w:t>
      </w:r>
      <w:r>
        <w:t>s that represents a mo</w:t>
      </w:r>
      <w:r w:rsidRPr="00F2657C">
        <w:t>nadic version</w:t>
      </w:r>
      <w:r>
        <w:t>s</w:t>
      </w:r>
      <w:r w:rsidRPr="00F2657C">
        <w:t xml:space="preserve"> of </w:t>
      </w:r>
      <w:proofErr w:type="gramStart"/>
      <w:r w:rsidRPr="00F2657C">
        <w:rPr>
          <w:rStyle w:val="Inlinecode"/>
        </w:rPr>
        <w:t>try ..</w:t>
      </w:r>
      <w:proofErr w:type="gramEnd"/>
      <w:r w:rsidRPr="00F2657C">
        <w:rPr>
          <w:rStyle w:val="Inlinecode"/>
        </w:rPr>
        <w:t xml:space="preserve"> </w:t>
      </w:r>
      <w:proofErr w:type="gramStart"/>
      <w:r w:rsidRPr="00F2657C">
        <w:rPr>
          <w:rStyle w:val="Inlinecode"/>
        </w:rPr>
        <w:t>with</w:t>
      </w:r>
      <w:proofErr w:type="gramEnd"/>
      <w:r w:rsidRPr="00F2657C">
        <w:t xml:space="preserve"> </w:t>
      </w:r>
      <w:r>
        <w:t xml:space="preserve">and </w:t>
      </w:r>
      <w:r w:rsidRPr="00F2657C">
        <w:rPr>
          <w:rStyle w:val="Inlinecode"/>
        </w:rPr>
        <w:t xml:space="preserve">try .. </w:t>
      </w:r>
      <w:proofErr w:type="gramStart"/>
      <w:r w:rsidRPr="00F2657C">
        <w:rPr>
          <w:rStyle w:val="Inlinecode"/>
        </w:rPr>
        <w:t>finally</w:t>
      </w:r>
      <w:proofErr w:type="gramEnd"/>
      <w:r>
        <w:t xml:space="preserve"> </w:t>
      </w:r>
      <w:r w:rsidRPr="00F2657C">
        <w:t>expression</w:t>
      </w:r>
      <w:r>
        <w:t>s</w:t>
      </w:r>
      <w:r w:rsidRPr="00F2657C">
        <w:t>:</w:t>
      </w:r>
    </w:p>
    <w:p w:rsidR="00360514" w:rsidRDefault="00360514" w:rsidP="00360514">
      <w:pPr>
        <w:pStyle w:val="equationcode"/>
      </w:pPr>
      <w:proofErr w:type="spellStart"/>
      <w:proofErr w:type="gramStart"/>
      <w:r>
        <w:t>tryWith</w:t>
      </w:r>
      <w:proofErr w:type="spellEnd"/>
      <w:proofErr w:type="gramEnd"/>
      <w:r>
        <w:tab/>
      </w:r>
      <w:r>
        <w:tab/>
        <w:t>:</w:t>
      </w:r>
      <w:r>
        <w:tab/>
      </w:r>
      <m:oMath>
        <m:r>
          <m:t>da→</m:t>
        </m:r>
        <m:d>
          <m:dPr>
            <m:ctrlPr>
              <w:rPr>
                <w:i/>
              </w:rPr>
            </m:ctrlPr>
          </m:dPr>
          <m:e>
            <m:r>
              <m:rPr>
                <m:sty m:val="p"/>
              </m:rPr>
              <m:t>exn</m:t>
            </m:r>
            <m:r>
              <m:t>→ma</m:t>
            </m:r>
          </m:e>
        </m:d>
        <m:r>
          <m:t>→ma</m:t>
        </m:r>
      </m:oMath>
    </w:p>
    <w:p w:rsidR="00360514" w:rsidRPr="00321FA4" w:rsidRDefault="00360514" w:rsidP="00360514">
      <w:pPr>
        <w:pStyle w:val="equationcode"/>
      </w:pPr>
      <w:proofErr w:type="spellStart"/>
      <w:proofErr w:type="gramStart"/>
      <w:r>
        <w:t>tryFinally</w:t>
      </w:r>
      <w:proofErr w:type="spellEnd"/>
      <w:proofErr w:type="gramEnd"/>
      <w:r>
        <w:tab/>
        <w:t>:</w:t>
      </w:r>
      <w:r>
        <w:tab/>
      </w:r>
      <m:oMath>
        <m:r>
          <m:t>da→</m:t>
        </m:r>
        <m:d>
          <m:dPr>
            <m:ctrlPr>
              <w:rPr>
                <w:i/>
              </w:rPr>
            </m:ctrlPr>
          </m:dPr>
          <m:e>
            <m:r>
              <m:t>1→1</m:t>
            </m:r>
          </m:e>
        </m:d>
        <m:r>
          <m:t>→ma</m:t>
        </m:r>
      </m:oMath>
    </w:p>
    <w:p w:rsidR="001B5F83" w:rsidRDefault="00360514" w:rsidP="00360514">
      <w:pPr>
        <w:pStyle w:val="Normalnoindent"/>
      </w:pPr>
      <w:r>
        <w:t xml:space="preserve">The first argument is a computation (obtained using </w:t>
      </w:r>
      <w:r w:rsidRPr="00ED3B53">
        <w:rPr>
          <w:i/>
        </w:rPr>
        <w:t>delay</w:t>
      </w:r>
      <w:r>
        <w:t>) that represents un-evalu</w:t>
      </w:r>
      <w:r>
        <w:softHyphen/>
        <w:t xml:space="preserve">ated body. The second argument of </w:t>
      </w:r>
      <w:proofErr w:type="spellStart"/>
      <w:r w:rsidRPr="00F2657C">
        <w:rPr>
          <w:i/>
        </w:rPr>
        <w:t>tryWith</w:t>
      </w:r>
      <w:proofErr w:type="spellEnd"/>
      <w:r>
        <w:t xml:space="preserve"> is an exception handler that takes a value repre</w:t>
      </w:r>
      <w:r>
        <w:softHyphen/>
        <w:t>senting the exception (</w:t>
      </w:r>
      <w:proofErr w:type="spellStart"/>
      <w:r w:rsidRPr="009C3C26">
        <w:rPr>
          <w:i/>
        </w:rPr>
        <w:t>exn</w:t>
      </w:r>
      <w:proofErr w:type="spellEnd"/>
      <w:r>
        <w:t xml:space="preserve">) as an argument. The second argument of </w:t>
      </w:r>
      <w:proofErr w:type="spellStart"/>
      <w:r w:rsidRPr="00D66922">
        <w:rPr>
          <w:i/>
        </w:rPr>
        <w:t>tryFinally</w:t>
      </w:r>
      <w:proofErr w:type="spellEnd"/>
      <w:r>
        <w:t xml:space="preserve"> is a cleanup function that releases resources allocated in the current scope. </w:t>
      </w:r>
    </w:p>
    <w:p w:rsidR="00360514" w:rsidRPr="00BC16BD" w:rsidRDefault="00360514" w:rsidP="001B5F83">
      <w:r>
        <w:t xml:space="preserve">In </w:t>
      </w:r>
      <w:r w:rsidR="00B415E8">
        <w:t xml:space="preserve">the </w:t>
      </w:r>
      <w:r>
        <w:t xml:space="preserve">case when </w:t>
      </w:r>
      <m:oMath>
        <m:r>
          <w:rPr>
            <w:rFonts w:ascii="Cambria Math" w:hAnsi="Cambria Math"/>
          </w:rPr>
          <m:t>da=1→ma</m:t>
        </m:r>
      </m:oMath>
      <w:r>
        <w:t xml:space="preserve"> and </w:t>
      </w:r>
      <m:oMath>
        <m:r>
          <w:rPr>
            <w:rFonts w:ascii="Cambria Math" w:hAnsi="Cambria Math"/>
          </w:rPr>
          <m:t>ma</m:t>
        </m:r>
      </m:oMath>
      <w:r>
        <w:t xml:space="preserve"> represents a fully evaluated computation, the two operations only need to handle exceptions triggered by evaluation of the dela</w:t>
      </w:r>
      <w:r>
        <w:softHyphen/>
        <w:t xml:space="preserve">yed computation, so their implementation is straightforward. In </w:t>
      </w:r>
      <w:r w:rsidR="00B415E8">
        <w:t xml:space="preserve">the </w:t>
      </w:r>
      <w:r>
        <w:t xml:space="preserve">case when </w:t>
      </w:r>
      <m:oMath>
        <m:r>
          <w:rPr>
            <w:rFonts w:ascii="Cambria Math" w:hAnsi="Cambria Math"/>
          </w:rPr>
          <m:t>da=ma</m:t>
        </m:r>
      </m:oMath>
      <w:r>
        <w:t xml:space="preserve"> and </w:t>
      </w:r>
      <m:oMath>
        <m:r>
          <w:rPr>
            <w:rFonts w:ascii="Cambria Math" w:hAnsi="Cambria Math"/>
          </w:rPr>
          <m:t>ma</m:t>
        </m:r>
      </m:oMath>
      <w:r>
        <w:t xml:space="preserve"> represents a computation itself, the monadic type needs to provide </w:t>
      </w:r>
      <w:r w:rsidR="00B415E8">
        <w:t xml:space="preserve">a </w:t>
      </w:r>
      <w:r>
        <w:t xml:space="preserve">mechanism for exception handling. For example, asynchronous workflows use </w:t>
      </w:r>
      <w:r w:rsidR="00B415E8">
        <w:t xml:space="preserve">an </w:t>
      </w:r>
      <w:r>
        <w:t>exception continua</w:t>
      </w:r>
      <w:r>
        <w:softHyphen/>
        <w:t xml:space="preserve">tion for reporting exception, which is used by </w:t>
      </w:r>
      <w:proofErr w:type="spellStart"/>
      <w:r w:rsidRPr="008E3102">
        <w:rPr>
          <w:i/>
        </w:rPr>
        <w:t>tryWith</w:t>
      </w:r>
      <w:proofErr w:type="spellEnd"/>
      <w:r>
        <w:t xml:space="preserve"> and </w:t>
      </w:r>
      <w:proofErr w:type="spellStart"/>
      <w:r w:rsidRPr="008E3102">
        <w:rPr>
          <w:i/>
        </w:rPr>
        <w:t>tryFinally</w:t>
      </w:r>
      <w:proofErr w:type="spellEnd"/>
      <w:r>
        <w:t>.</w:t>
      </w:r>
    </w:p>
    <w:p w:rsidR="00A67330" w:rsidRDefault="00231B3C" w:rsidP="00587CC2">
      <w:pPr>
        <w:pStyle w:val="heading10"/>
      </w:pPr>
      <w:r>
        <w:t>Semigroups</w:t>
      </w:r>
      <w:r w:rsidR="00727D5D">
        <w:t xml:space="preserve"> </w:t>
      </w:r>
      <w:r w:rsidR="00E72471">
        <w:t>and monoids</w:t>
      </w:r>
    </w:p>
    <w:p w:rsidR="00C01DAD" w:rsidRDefault="00C01DAD" w:rsidP="00C01DAD">
      <w:pPr>
        <w:ind w:firstLine="0"/>
      </w:pPr>
      <w:r>
        <w:t>Other structures than monads that are ubiquitous in functional programming are semi</w:t>
      </w:r>
      <w:r>
        <w:softHyphen/>
        <w:t xml:space="preserve">groups and monoids. A semigroup consists of a set of values </w:t>
      </w:r>
      <m:oMath>
        <m:r>
          <w:rPr>
            <w:rFonts w:ascii="Cambria Math" w:hAnsi="Cambria Math"/>
          </w:rPr>
          <m:t>S</m:t>
        </m:r>
      </m:oMath>
      <w:r>
        <w:t xml:space="preserve"> and an associative </w:t>
      </w:r>
      <w:proofErr w:type="gramStart"/>
      <w:r>
        <w:t>ope</w:t>
      </w:r>
      <w:r>
        <w:softHyphen/>
        <w:t xml:space="preserve">rator </w:t>
      </w:r>
      <w:proofErr w:type="gramEnd"/>
      <m:oMath>
        <m:r>
          <w:rPr>
            <w:rFonts w:ascii="Cambria Math" w:hAnsi="Cambria Math"/>
          </w:rPr>
          <m:t>∘</m:t>
        </m:r>
      </m:oMath>
      <w:r>
        <w:t xml:space="preserve">. A monoid is a semigroup that also includes a special unit </w:t>
      </w:r>
      <w:proofErr w:type="gramStart"/>
      <w:r>
        <w:t xml:space="preserve">element </w:t>
      </w:r>
      <w:proofErr w:type="gramEnd"/>
      <m:oMath>
        <m:r>
          <w:rPr>
            <w:rFonts w:ascii="Cambria Math" w:hAnsi="Cambria Math"/>
          </w:rPr>
          <m:t>e</m:t>
        </m:r>
      </m:oMath>
      <w:r>
        <w:t>.</w:t>
      </w:r>
    </w:p>
    <w:p w:rsidR="0047518A" w:rsidRDefault="00C01DAD" w:rsidP="0047518A">
      <w:r>
        <w:t xml:space="preserve">Well known examples of </w:t>
      </w:r>
      <w:r w:rsidR="0047518A">
        <w:t xml:space="preserve">semigroups or </w:t>
      </w:r>
      <w:r>
        <w:t xml:space="preserve">monoids are </w:t>
      </w:r>
      <w:r w:rsidR="0047518A">
        <w:t>natural numbers (with mul</w:t>
      </w:r>
      <w:r w:rsidR="0047518A">
        <w:softHyphen/>
        <w:t xml:space="preserve">tiplication and 1 or addition and 0), </w:t>
      </w:r>
      <w:r w:rsidR="004858CA">
        <w:t xml:space="preserve">Booleans (with conjunction and </w:t>
      </w:r>
      <w:r w:rsidR="004858CA" w:rsidRPr="004858CA">
        <w:rPr>
          <w:rStyle w:val="Inlinecode"/>
        </w:rPr>
        <w:t>true</w:t>
      </w:r>
      <w:r w:rsidR="004858CA">
        <w:t xml:space="preserve">), </w:t>
      </w:r>
      <w:r>
        <w:t xml:space="preserve">lists (with concatenation and empty list), </w:t>
      </w:r>
      <w:r w:rsidR="0047518A">
        <w:t>but also Maybe (with left-biased operation for combi</w:t>
      </w:r>
      <w:r w:rsidR="004858CA">
        <w:softHyphen/>
      </w:r>
      <w:r w:rsidR="0047518A">
        <w:t>nation). Most of the</w:t>
      </w:r>
      <w:r w:rsidR="004858CA">
        <w:t>se</w:t>
      </w:r>
      <w:r w:rsidR="0047518A">
        <w:t xml:space="preserve"> structures are monoids, so we do not discuss semi</w:t>
      </w:r>
      <w:r w:rsidR="0047518A">
        <w:softHyphen/>
        <w:t>groups sepa</w:t>
      </w:r>
      <w:r w:rsidR="0047518A">
        <w:softHyphen/>
        <w:t>rately, but we mention what operations would not be available for a semigroup.</w:t>
      </w:r>
    </w:p>
    <w:p w:rsidR="00831578" w:rsidRDefault="0047518A" w:rsidP="00AD2AF7">
      <w:pPr>
        <w:pStyle w:val="heading30"/>
        <w:rPr>
          <w:rStyle w:val="heading3-notbold"/>
        </w:rPr>
      </w:pPr>
      <w:proofErr w:type="gramStart"/>
      <w:r>
        <w:t>Monoids and semigroups</w:t>
      </w:r>
      <w:r w:rsidR="00AD2AF7">
        <w:t>.</w:t>
      </w:r>
      <w:proofErr w:type="gramEnd"/>
      <w:r w:rsidR="00AD2AF7">
        <w:t xml:space="preserve"> </w:t>
      </w:r>
      <w:r w:rsidR="00A75069" w:rsidRPr="00AD2AF7">
        <w:rPr>
          <w:rStyle w:val="heading3-notbold"/>
        </w:rPr>
        <w:t xml:space="preserve">To </w:t>
      </w:r>
      <w:r w:rsidR="00A75069">
        <w:rPr>
          <w:rStyle w:val="heading3-notbold"/>
        </w:rPr>
        <w:t xml:space="preserve">use </w:t>
      </w:r>
      <w:r w:rsidR="00A75069" w:rsidRPr="00AD2AF7">
        <w:rPr>
          <w:rStyle w:val="heading3-notbold"/>
        </w:rPr>
        <w:t>com</w:t>
      </w:r>
      <w:r w:rsidR="00A75069">
        <w:rPr>
          <w:rStyle w:val="heading3-notbold"/>
        </w:rPr>
        <w:softHyphen/>
      </w:r>
      <w:r w:rsidR="00A75069" w:rsidRPr="00AD2AF7">
        <w:rPr>
          <w:rStyle w:val="heading3-notbold"/>
        </w:rPr>
        <w:t>puta</w:t>
      </w:r>
      <w:r w:rsidR="00A75069" w:rsidRPr="00AD2AF7">
        <w:rPr>
          <w:rStyle w:val="heading3-notbold"/>
        </w:rPr>
        <w:softHyphen/>
        <w:t xml:space="preserve">tion expression syntax for </w:t>
      </w:r>
      <w:r w:rsidR="00A75069">
        <w:rPr>
          <w:rStyle w:val="heading3-notbold"/>
        </w:rPr>
        <w:t>a monoid</w:t>
      </w:r>
      <w:r w:rsidR="00A75069" w:rsidRPr="00AD2AF7">
        <w:rPr>
          <w:rStyle w:val="heading3-notbold"/>
        </w:rPr>
        <w:t xml:space="preserve">, we need to define the operations </w:t>
      </w:r>
      <w:r w:rsidR="00A75069">
        <w:rPr>
          <w:rStyle w:val="heading3-notbold"/>
        </w:rPr>
        <w:t xml:space="preserve">below. </w:t>
      </w:r>
      <w:r w:rsidR="00727D5D" w:rsidRPr="00AD2AF7">
        <w:rPr>
          <w:rStyle w:val="heading3-notbold"/>
        </w:rPr>
        <w:t xml:space="preserve">Similarly to the handling of effects </w:t>
      </w:r>
      <w:r>
        <w:rPr>
          <w:rStyle w:val="heading3-notbold"/>
        </w:rPr>
        <w:t xml:space="preserve">in </w:t>
      </w:r>
      <w:r w:rsidR="00727D5D" w:rsidRPr="00AD2AF7">
        <w:rPr>
          <w:rStyle w:val="heading3-notbold"/>
        </w:rPr>
        <w:t xml:space="preserve">monads, encoding of </w:t>
      </w:r>
      <w:r>
        <w:rPr>
          <w:rStyle w:val="heading3-notbold"/>
        </w:rPr>
        <w:t xml:space="preserve">monoidal </w:t>
      </w:r>
      <w:r w:rsidR="00727D5D" w:rsidRPr="00AD2AF7">
        <w:rPr>
          <w:rStyle w:val="heading3-notbold"/>
        </w:rPr>
        <w:t>computation</w:t>
      </w:r>
      <w:r>
        <w:rPr>
          <w:rStyle w:val="heading3-notbold"/>
        </w:rPr>
        <w:t xml:space="preserve">s </w:t>
      </w:r>
      <w:r w:rsidR="00727D5D" w:rsidRPr="00AD2AF7">
        <w:rPr>
          <w:rStyle w:val="heading3-notbold"/>
        </w:rPr>
        <w:t>re</w:t>
      </w:r>
      <w:r w:rsidR="00727D5D" w:rsidRPr="00AD2AF7">
        <w:rPr>
          <w:rStyle w:val="heading3-notbold"/>
        </w:rPr>
        <w:softHyphen/>
        <w:t xml:space="preserve">quires </w:t>
      </w:r>
      <w:r w:rsidR="00727D5D" w:rsidRPr="00AD2AF7">
        <w:rPr>
          <w:rStyle w:val="heading3-notbold"/>
          <w:i/>
        </w:rPr>
        <w:t>delay</w:t>
      </w:r>
      <w:r w:rsidR="00727D5D" w:rsidRPr="00AD2AF7">
        <w:rPr>
          <w:rStyle w:val="heading3-notbold"/>
        </w:rPr>
        <w:t xml:space="preserve"> of </w:t>
      </w:r>
      <w:proofErr w:type="gramStart"/>
      <w:r w:rsidR="00727D5D" w:rsidRPr="00AD2AF7">
        <w:rPr>
          <w:rStyle w:val="heading3-notbold"/>
        </w:rPr>
        <w:t xml:space="preserve">type </w:t>
      </w:r>
      <w:proofErr w:type="gramEnd"/>
      <m:oMath>
        <m:d>
          <m:dPr>
            <m:ctrlPr>
              <w:rPr>
                <w:rStyle w:val="heading3-notbold"/>
                <w:rFonts w:ascii="Cambria Math" w:hAnsi="Cambria Math"/>
                <w:b/>
                <w:i/>
              </w:rPr>
            </m:ctrlPr>
          </m:dPr>
          <m:e>
            <m:r>
              <m:rPr>
                <m:sty m:val="bi"/>
              </m:rPr>
              <w:rPr>
                <w:rStyle w:val="heading3-notbold"/>
                <w:rFonts w:ascii="Cambria Math" w:hAnsi="Cambria Math"/>
              </w:rPr>
              <m:t>1→ma</m:t>
            </m:r>
          </m:e>
        </m:d>
        <m:r>
          <m:rPr>
            <m:sty m:val="bi"/>
          </m:rPr>
          <w:rPr>
            <w:rStyle w:val="heading3-notbold"/>
            <w:rFonts w:ascii="Cambria Math" w:hAnsi="Cambria Math"/>
          </w:rPr>
          <m:t>→da</m:t>
        </m:r>
      </m:oMath>
      <w:r w:rsidR="00727D5D" w:rsidRPr="00AD2AF7">
        <w:rPr>
          <w:rStyle w:val="heading3-notbold"/>
        </w:rPr>
        <w:t xml:space="preserve">, where </w:t>
      </w:r>
      <m:oMath>
        <m:r>
          <m:rPr>
            <m:sty m:val="bi"/>
          </m:rPr>
          <w:rPr>
            <w:rStyle w:val="heading3-notbold"/>
            <w:rFonts w:ascii="Cambria Math" w:hAnsi="Cambria Math"/>
          </w:rPr>
          <m:t>da</m:t>
        </m:r>
      </m:oMath>
      <w:r w:rsidR="00727D5D" w:rsidRPr="00AD2AF7">
        <w:rPr>
          <w:rStyle w:val="heading3-notbold"/>
        </w:rPr>
        <w:t xml:space="preserve"> is </w:t>
      </w:r>
      <w:r w:rsidR="00AD2AF7">
        <w:rPr>
          <w:rStyle w:val="heading3-notbold"/>
        </w:rPr>
        <w:t xml:space="preserve">typically </w:t>
      </w:r>
      <w:r w:rsidR="00727D5D" w:rsidRPr="00AD2AF7">
        <w:rPr>
          <w:rStyle w:val="heading3-notbold"/>
        </w:rPr>
        <w:t xml:space="preserve">either </w:t>
      </w:r>
      <m:oMath>
        <m:r>
          <m:rPr>
            <m:sty m:val="bi"/>
          </m:rPr>
          <w:rPr>
            <w:rStyle w:val="heading3-notbold"/>
            <w:rFonts w:ascii="Cambria Math" w:hAnsi="Cambria Math"/>
          </w:rPr>
          <m:t>ma</m:t>
        </m:r>
      </m:oMath>
      <w:r w:rsidR="00727D5D" w:rsidRPr="00AD2AF7">
        <w:rPr>
          <w:rStyle w:val="heading3-notbold"/>
        </w:rPr>
        <w:t xml:space="preserve"> for computations or </w:t>
      </w:r>
      <m:oMath>
        <m:r>
          <m:rPr>
            <m:sty m:val="bi"/>
          </m:rPr>
          <w:rPr>
            <w:rStyle w:val="heading3-notbold"/>
            <w:rFonts w:ascii="Cambria Math" w:hAnsi="Cambria Math"/>
          </w:rPr>
          <m:t>1→ma</m:t>
        </m:r>
      </m:oMath>
      <w:r w:rsidR="00727D5D" w:rsidRPr="00AD2AF7">
        <w:rPr>
          <w:rStyle w:val="heading3-notbold"/>
        </w:rPr>
        <w:t xml:space="preserve"> for containers. </w:t>
      </w:r>
    </w:p>
    <w:p w:rsidR="00A75069" w:rsidRDefault="00A75069" w:rsidP="00A75069">
      <w:pPr>
        <w:pStyle w:val="equationcode"/>
        <w:keepLines/>
      </w:pPr>
      <w:proofErr w:type="gramStart"/>
      <w:r w:rsidRPr="00E32EF5">
        <w:t>combine</w:t>
      </w:r>
      <w:proofErr w:type="gramEnd"/>
      <w:r w:rsidRPr="00E32EF5">
        <w:tab/>
      </w:r>
      <w:r w:rsidRPr="00E32EF5">
        <w:tab/>
        <w:t>:</w:t>
      </w:r>
      <w:r w:rsidRPr="00E32EF5">
        <w:tab/>
      </w:r>
      <m:oMath>
        <m:r>
          <m:t>ma</m:t>
        </m:r>
        <m:r>
          <m:rPr>
            <m:sty m:val="p"/>
          </m:rPr>
          <m:t>→</m:t>
        </m:r>
        <m:r>
          <m:t>da</m:t>
        </m:r>
        <m:r>
          <m:rPr>
            <m:sty m:val="p"/>
          </m:rPr>
          <m:t>→</m:t>
        </m:r>
        <m:r>
          <m:t>ma</m:t>
        </m:r>
      </m:oMath>
      <w:r>
        <w:tab/>
      </w:r>
      <w:r>
        <w:tab/>
      </w:r>
      <w:r>
        <w:tab/>
      </w:r>
      <w:r>
        <w:tab/>
      </w:r>
      <w:r>
        <w:tab/>
      </w:r>
      <w:r>
        <w:tab/>
      </w:r>
      <w:r>
        <w:tab/>
      </w:r>
      <w:r>
        <w:tab/>
      </w:r>
      <w:r>
        <w:tab/>
      </w:r>
      <w:r>
        <w:tab/>
      </w:r>
      <w:r>
        <w:tab/>
      </w:r>
      <w:r w:rsidRPr="00E32EF5">
        <w:t xml:space="preserve">run   </w:t>
      </w:r>
      <w:r w:rsidRPr="00E32EF5">
        <w:tab/>
      </w:r>
      <w:r>
        <w:tab/>
      </w:r>
      <w:r w:rsidRPr="00E32EF5">
        <w:tab/>
      </w:r>
      <w:r>
        <w:tab/>
      </w:r>
      <w:r w:rsidRPr="00E32EF5">
        <w:tab/>
        <w:t>:</w:t>
      </w:r>
      <w:r w:rsidRPr="00E32EF5">
        <w:tab/>
      </w:r>
      <m:oMath>
        <m:r>
          <m:t>da</m:t>
        </m:r>
        <m:r>
          <m:rPr>
            <m:sty m:val="p"/>
          </m:rPr>
          <m:t>→</m:t>
        </m:r>
        <m:r>
          <m:t>ma</m:t>
        </m:r>
      </m:oMath>
    </w:p>
    <w:p w:rsidR="004858CA" w:rsidRDefault="004858CA" w:rsidP="004858CA">
      <w:pPr>
        <w:pStyle w:val="equationcode"/>
      </w:pPr>
      <w:proofErr w:type="gramStart"/>
      <w:r>
        <w:t>zero</w:t>
      </w:r>
      <w:proofErr w:type="gramEnd"/>
      <w:r>
        <w:tab/>
      </w:r>
      <w:r>
        <w:tab/>
        <w:t xml:space="preserve">   </w:t>
      </w:r>
      <w:r>
        <w:tab/>
        <w:t>:</w:t>
      </w:r>
      <w:r>
        <w:tab/>
      </w:r>
      <m:oMath>
        <m:r>
          <m:rPr>
            <m:sty m:val="p"/>
          </m:rPr>
          <m:t>1</m:t>
        </m:r>
        <m:r>
          <m:t>→ma</m:t>
        </m:r>
      </m:oMath>
      <w:r>
        <w:tab/>
      </w:r>
      <w:r>
        <w:tab/>
      </w:r>
      <w:r>
        <w:tab/>
      </w:r>
      <w:r>
        <w:tab/>
      </w:r>
      <w:r>
        <w:tab/>
      </w:r>
      <w:r>
        <w:tab/>
      </w:r>
      <w:r>
        <w:tab/>
      </w:r>
      <w:r>
        <w:tab/>
      </w:r>
      <w:r>
        <w:tab/>
      </w:r>
      <w:r>
        <w:tab/>
      </w:r>
      <w:r>
        <w:tab/>
      </w:r>
      <w:r>
        <w:tab/>
      </w:r>
      <w:r>
        <w:tab/>
      </w:r>
      <w:r>
        <w:tab/>
      </w:r>
      <w:r>
        <w:tab/>
      </w:r>
      <w:r>
        <w:tab/>
      </w:r>
      <w:r w:rsidRPr="00E32EF5">
        <w:t xml:space="preserve">delay   </w:t>
      </w:r>
      <w:r w:rsidRPr="00E32EF5">
        <w:tab/>
      </w:r>
      <w:r>
        <w:tab/>
      </w:r>
      <w:r>
        <w:tab/>
      </w:r>
      <w:r w:rsidRPr="00E32EF5">
        <w:tab/>
        <w:t>:</w:t>
      </w:r>
      <w:r w:rsidRPr="00E32EF5">
        <w:tab/>
      </w:r>
      <m:oMath>
        <m:d>
          <m:dPr>
            <m:ctrlPr/>
          </m:dPr>
          <m:e>
            <m:r>
              <m:rPr>
                <m:sty m:val="p"/>
              </m:rPr>
              <m:t>1→</m:t>
            </m:r>
            <m:r>
              <m:t>ma</m:t>
            </m:r>
          </m:e>
        </m:d>
        <m:r>
          <m:rPr>
            <m:sty m:val="p"/>
          </m:rPr>
          <m:t>→</m:t>
        </m:r>
        <m:r>
          <m:t>da</m:t>
        </m:r>
      </m:oMath>
    </w:p>
    <w:p w:rsidR="00595276" w:rsidRPr="00E32EF5" w:rsidRDefault="00A75069" w:rsidP="00A75069">
      <w:pPr>
        <w:pStyle w:val="equationcode"/>
        <w:keepLines/>
      </w:pPr>
      <w:proofErr w:type="gramStart"/>
      <w:r w:rsidRPr="00E32EF5">
        <w:t>yield</w:t>
      </w:r>
      <w:proofErr w:type="gramEnd"/>
      <w:r w:rsidRPr="00E32EF5">
        <w:tab/>
      </w:r>
      <w:r w:rsidRPr="00E32EF5">
        <w:tab/>
      </w:r>
      <w:r w:rsidRPr="00E32EF5">
        <w:tab/>
      </w:r>
      <w:r>
        <w:tab/>
      </w:r>
      <w:r w:rsidRPr="00E32EF5">
        <w:t>:</w:t>
      </w:r>
      <w:r w:rsidRPr="00E32EF5">
        <w:tab/>
      </w:r>
      <m:oMath>
        <m:r>
          <m:t>a</m:t>
        </m:r>
        <m:r>
          <m:rPr>
            <m:sty m:val="p"/>
          </m:rPr>
          <m:t>→</m:t>
        </m:r>
        <m:r>
          <m:t>ma</m:t>
        </m:r>
      </m:oMath>
      <w:r>
        <w:tab/>
      </w:r>
      <w:r>
        <w:tab/>
      </w:r>
      <w:r>
        <w:tab/>
      </w:r>
      <w:r>
        <w:tab/>
      </w:r>
      <w:r>
        <w:tab/>
      </w:r>
      <w:r>
        <w:tab/>
      </w:r>
      <w:r>
        <w:tab/>
      </w:r>
      <w:r>
        <w:tab/>
      </w:r>
      <w:r>
        <w:tab/>
      </w:r>
      <w:r>
        <w:tab/>
      </w:r>
      <w:r>
        <w:tab/>
      </w:r>
      <w:r>
        <w:tab/>
      </w:r>
      <w:r>
        <w:tab/>
      </w:r>
      <w:r>
        <w:tab/>
      </w:r>
      <w:r>
        <w:tab/>
      </w:r>
      <w:r>
        <w:tab/>
        <w:t>yieldFrom</w:t>
      </w:r>
      <w:r>
        <w:tab/>
        <w:t>:</w:t>
      </w:r>
      <w:r>
        <w:tab/>
      </w:r>
      <m:oMath>
        <m:r>
          <m:t>ma→ma</m:t>
        </m:r>
      </m:oMath>
    </w:p>
    <w:p w:rsidR="004858CA" w:rsidRDefault="004858CA" w:rsidP="00A75069">
      <w:pPr>
        <w:pStyle w:val="Normalnoindent"/>
      </w:pPr>
      <w:r>
        <w:t xml:space="preserve">The </w:t>
      </w:r>
      <w:r w:rsidRPr="003D1973">
        <w:rPr>
          <w:i/>
        </w:rPr>
        <w:t>delay</w:t>
      </w:r>
      <w:r>
        <w:t xml:space="preserve"> and </w:t>
      </w:r>
      <w:r w:rsidRPr="003D1973">
        <w:rPr>
          <w:i/>
        </w:rPr>
        <w:t>run</w:t>
      </w:r>
      <w:r>
        <w:t xml:space="preserve"> operations have the same type and the same purpose as previously for monads</w:t>
      </w:r>
      <w:r w:rsidR="00A75069">
        <w:t>. T</w:t>
      </w:r>
      <w:r>
        <w:t xml:space="preserve">he key operations that define the monoidal structure are </w:t>
      </w:r>
      <w:r>
        <w:rPr>
          <w:i/>
        </w:rPr>
        <w:t>combine</w:t>
      </w:r>
      <w:r>
        <w:t xml:space="preserve">, </w:t>
      </w:r>
      <w:r>
        <w:rPr>
          <w:i/>
        </w:rPr>
        <w:t>zero</w:t>
      </w:r>
      <w:r>
        <w:t xml:space="preserve"> </w:t>
      </w:r>
      <w:r>
        <w:lastRenderedPageBreak/>
        <w:t xml:space="preserve">and </w:t>
      </w:r>
      <w:r>
        <w:rPr>
          <w:i/>
        </w:rPr>
        <w:t>yield</w:t>
      </w:r>
      <w:r w:rsidRPr="004858CA">
        <w:t>.</w:t>
      </w:r>
      <w:r w:rsidR="00A75069">
        <w:t xml:space="preserve"> </w:t>
      </w:r>
      <w:r>
        <w:t xml:space="preserve">The </w:t>
      </w:r>
      <w:r w:rsidRPr="003D1973">
        <w:rPr>
          <w:i/>
        </w:rPr>
        <w:t>combine</w:t>
      </w:r>
      <w:r>
        <w:t xml:space="preserve"> function represents the binary operation of the </w:t>
      </w:r>
      <w:r w:rsidR="00A75069">
        <w:t>monoid</w:t>
      </w:r>
      <w:r>
        <w:t xml:space="preserve">. </w:t>
      </w:r>
      <w:r w:rsidR="00A75069">
        <w:t xml:space="preserve">As </w:t>
      </w:r>
      <w:r>
        <w:t xml:space="preserve">F# is an eager language, the second argument of </w:t>
      </w:r>
      <w:r w:rsidRPr="004A48F3">
        <w:rPr>
          <w:i/>
        </w:rPr>
        <w:t>combine</w:t>
      </w:r>
      <w:r>
        <w:t xml:space="preserve"> needs to be delayed, so that effects that might happen when evaluating it only happen at the time when the computation is required (i.e. when evaluating n</w:t>
      </w:r>
      <w:r w:rsidRPr="00A75069">
        <w:rPr>
          <w:vertAlign w:val="superscript"/>
        </w:rPr>
        <w:t>th</w:t>
      </w:r>
      <w:r>
        <w:t xml:space="preserve"> element of a lazy list).</w:t>
      </w:r>
    </w:p>
    <w:p w:rsidR="003D1973" w:rsidRDefault="004858CA" w:rsidP="00A75069">
      <w:r>
        <w:t xml:space="preserve">The </w:t>
      </w:r>
      <w:r w:rsidRPr="004858CA">
        <w:rPr>
          <w:i/>
        </w:rPr>
        <w:t>yield</w:t>
      </w:r>
      <w:r>
        <w:t xml:space="preserve"> operation</w:t>
      </w:r>
      <w:r w:rsidR="00A75069">
        <w:t xml:space="preserve"> </w:t>
      </w:r>
      <w:r w:rsidR="003D1973">
        <w:t xml:space="preserve">is similar to </w:t>
      </w:r>
      <w:r w:rsidR="003D1973" w:rsidRPr="003D1973">
        <w:rPr>
          <w:i/>
        </w:rPr>
        <w:t>return</w:t>
      </w:r>
      <w:r w:rsidR="003D1973">
        <w:t xml:space="preserve">. </w:t>
      </w:r>
      <w:r w:rsidR="00A75069">
        <w:t xml:space="preserve">It is used to build primitive computations of the monoid (elements of the </w:t>
      </w:r>
      <w:proofErr w:type="gramStart"/>
      <w:r w:rsidR="00A75069">
        <w:t xml:space="preserve">set </w:t>
      </w:r>
      <w:proofErr w:type="gramEnd"/>
      <m:oMath>
        <m:r>
          <w:rPr>
            <w:rFonts w:ascii="Cambria Math" w:hAnsi="Cambria Math"/>
          </w:rPr>
          <m:t>S</m:t>
        </m:r>
      </m:oMath>
      <w:r w:rsidR="00A75069">
        <w:t xml:space="preserve">). Defining </w:t>
      </w:r>
      <w:r w:rsidR="003D1973" w:rsidRPr="003D1973">
        <w:rPr>
          <w:i/>
        </w:rPr>
        <w:t>yield</w:t>
      </w:r>
      <w:r w:rsidR="003D1973">
        <w:t xml:space="preserve"> instead of </w:t>
      </w:r>
      <w:r w:rsidR="003D1973" w:rsidRPr="003D1973">
        <w:rPr>
          <w:i/>
        </w:rPr>
        <w:t>return</w:t>
      </w:r>
      <w:r w:rsidR="003D1973">
        <w:t xml:space="preserve"> means that the computation uses </w:t>
      </w:r>
      <w:r w:rsidR="003D1973" w:rsidRPr="003D1973">
        <w:rPr>
          <w:rStyle w:val="Inlinecode"/>
        </w:rPr>
        <w:t>yield</w:t>
      </w:r>
      <w:r w:rsidR="003D1973">
        <w:t xml:space="preserve"> syntax instead of </w:t>
      </w:r>
      <w:r w:rsidR="003D1973" w:rsidRPr="003D1973">
        <w:rPr>
          <w:rStyle w:val="Inlinecode"/>
        </w:rPr>
        <w:t>return</w:t>
      </w:r>
      <w:r w:rsidR="003D1973">
        <w:t xml:space="preserve">. Although this is just a syntactical difference, </w:t>
      </w:r>
      <w:r w:rsidR="00A75069">
        <w:t xml:space="preserve">the name </w:t>
      </w:r>
      <w:r w:rsidR="003D1973">
        <w:t xml:space="preserve">hints that the computation </w:t>
      </w:r>
      <w:r w:rsidR="00A75069">
        <w:t xml:space="preserve">can produce </w:t>
      </w:r>
      <w:r w:rsidR="003D1973">
        <w:t>multiple results.</w:t>
      </w:r>
      <w:r w:rsidR="00A75069">
        <w:t xml:space="preserve"> We also include </w:t>
      </w:r>
      <w:proofErr w:type="spellStart"/>
      <w:r w:rsidR="00A75069" w:rsidRPr="00A75069">
        <w:rPr>
          <w:i/>
        </w:rPr>
        <w:t>yieldFrom</w:t>
      </w:r>
      <w:proofErr w:type="spellEnd"/>
      <w:r w:rsidR="00A75069">
        <w:t xml:space="preserve">, which allows composing computations using </w:t>
      </w:r>
      <w:r w:rsidR="00A75069" w:rsidRPr="00A75069">
        <w:rPr>
          <w:rStyle w:val="Inlinecode"/>
        </w:rPr>
        <w:t>yield!</w:t>
      </w:r>
    </w:p>
    <w:p w:rsidR="0047518A" w:rsidRDefault="00A75069" w:rsidP="00A75069">
      <w:r>
        <w:t xml:space="preserve">Finally, </w:t>
      </w:r>
      <w:r w:rsidR="0047518A" w:rsidRPr="00E67833">
        <w:rPr>
          <w:i/>
        </w:rPr>
        <w:t>zero</w:t>
      </w:r>
      <w:r w:rsidR="0047518A">
        <w:t xml:space="preserve"> </w:t>
      </w:r>
      <w:r>
        <w:t xml:space="preserve">is the unit of the monoid. Its type </w:t>
      </w:r>
      <w:proofErr w:type="gramStart"/>
      <w:r>
        <w:t xml:space="preserve">is </w:t>
      </w:r>
      <w:proofErr w:type="gramEnd"/>
      <m:oMath>
        <m:r>
          <w:rPr>
            <w:rFonts w:ascii="Cambria Math" w:hAnsi="Cambria Math"/>
          </w:rPr>
          <m:t>ma</m:t>
        </m:r>
      </m:oMath>
      <w:r>
        <w:t xml:space="preserve">, in contrast with </w:t>
      </w:r>
      <m:oMath>
        <m:r>
          <w:rPr>
            <w:rFonts w:ascii="Cambria Math" w:hAnsi="Cambria Math"/>
          </w:rPr>
          <m:t>m1</m:t>
        </m:r>
      </m:oMath>
      <w:r>
        <w:t xml:space="preserve"> that was used for monads. This shows that it plays a different role – </w:t>
      </w:r>
      <w:r w:rsidR="0047518A">
        <w:t>instead of re</w:t>
      </w:r>
      <w:r w:rsidR="0047518A">
        <w:softHyphen/>
        <w:t xml:space="preserve">presenting </w:t>
      </w:r>
      <w:r>
        <w:t xml:space="preserve">unit </w:t>
      </w:r>
      <w:r w:rsidR="0047518A">
        <w:t xml:space="preserve">computation, it </w:t>
      </w:r>
      <w:r>
        <w:t xml:space="preserve">represents </w:t>
      </w:r>
      <w:r w:rsidR="0047518A">
        <w:t>a computation that does not contain a value</w:t>
      </w:r>
      <w:r>
        <w:t>.</w:t>
      </w:r>
    </w:p>
    <w:p w:rsidR="00F933F2" w:rsidRDefault="002660B8" w:rsidP="006E6108">
      <w:pPr>
        <w:pStyle w:val="heading30"/>
      </w:pPr>
      <w:proofErr w:type="gramStart"/>
      <w:r>
        <w:t>Delayed monoidal computations</w:t>
      </w:r>
      <w:r w:rsidR="006E6108">
        <w:t>.</w:t>
      </w:r>
      <w:proofErr w:type="gramEnd"/>
      <w:r w:rsidR="006E6108">
        <w:t xml:space="preserve"> </w:t>
      </w:r>
      <w:r w:rsidR="006E6108">
        <w:rPr>
          <w:rStyle w:val="heading3-notbold"/>
        </w:rPr>
        <w:t xml:space="preserve">As an example, consider a monoid formed by </w:t>
      </w:r>
      <w:r w:rsidR="001A7DF2">
        <w:rPr>
          <w:rStyle w:val="heading3-notbold"/>
        </w:rPr>
        <w:t>integers with multiplication and unit 1</w:t>
      </w:r>
      <w:r w:rsidR="006E6108">
        <w:rPr>
          <w:rStyle w:val="heading3-notbold"/>
        </w:rPr>
        <w:t xml:space="preserve">. Using </w:t>
      </w:r>
      <w:r w:rsidR="00B415E8">
        <w:rPr>
          <w:rStyle w:val="heading3-notbold"/>
        </w:rPr>
        <w:t xml:space="preserve">a </w:t>
      </w:r>
      <w:r w:rsidR="006E6108">
        <w:rPr>
          <w:rStyle w:val="heading3-notbold"/>
        </w:rPr>
        <w:t>computation builder with the above operations, we can</w:t>
      </w:r>
      <w:r w:rsidR="001A7DF2">
        <w:rPr>
          <w:rStyle w:val="heading3-notbold"/>
        </w:rPr>
        <w:t xml:space="preserve"> calculate factorial of 10 using </w:t>
      </w:r>
      <w:r w:rsidR="001A7DF2" w:rsidRPr="001A7DF2">
        <w:rPr>
          <w:rStyle w:val="Inlinecode"/>
          <w:b w:val="0"/>
        </w:rPr>
        <w:t>factorial 0</w:t>
      </w:r>
      <w:r w:rsidR="006E6108">
        <w:rPr>
          <w:rStyle w:val="heading3-notbold"/>
        </w:rPr>
        <w:t xml:space="preserve">: </w:t>
      </w:r>
    </w:p>
    <w:p w:rsidR="00F933F2" w:rsidRDefault="00F933F2" w:rsidP="00E94997">
      <w:pPr>
        <w:pStyle w:val="programcode"/>
        <w:ind w:left="227" w:right="227"/>
      </w:pPr>
      <w:proofErr w:type="gramStart"/>
      <w:r w:rsidRPr="00F933F2">
        <w:rPr>
          <w:b/>
        </w:rPr>
        <w:t>let</w:t>
      </w:r>
      <w:proofErr w:type="gramEnd"/>
      <w:r w:rsidRPr="00F933F2">
        <w:rPr>
          <w:b/>
        </w:rPr>
        <w:t xml:space="preserve"> rec</w:t>
      </w:r>
      <w:r>
        <w:t xml:space="preserve"> </w:t>
      </w:r>
      <w:r w:rsidR="001A7DF2">
        <w:t xml:space="preserve">factorial </w:t>
      </w:r>
      <w:r>
        <w:t xml:space="preserve">n = </w:t>
      </w:r>
    </w:p>
    <w:p w:rsidR="00E94997" w:rsidRDefault="00F933F2" w:rsidP="00E94997">
      <w:pPr>
        <w:pStyle w:val="programcode"/>
        <w:ind w:left="227" w:right="227"/>
      </w:pPr>
      <w:r w:rsidRPr="00F933F2">
        <w:t xml:space="preserve">  </w:t>
      </w:r>
      <w:proofErr w:type="spellStart"/>
      <w:proofErr w:type="gramStart"/>
      <w:r w:rsidR="001A7DF2">
        <w:t>mul</w:t>
      </w:r>
      <w:proofErr w:type="spellEnd"/>
      <w:proofErr w:type="gramEnd"/>
      <w:r>
        <w:t xml:space="preserve"> { </w:t>
      </w:r>
      <w:r>
        <w:rPr>
          <w:b/>
        </w:rPr>
        <w:t xml:space="preserve">yield </w:t>
      </w:r>
      <w:r>
        <w:t>n</w:t>
      </w:r>
    </w:p>
    <w:p w:rsidR="00E94997" w:rsidRPr="00341E30" w:rsidRDefault="00F933F2" w:rsidP="00F933F2">
      <w:pPr>
        <w:pStyle w:val="programcode"/>
        <w:ind w:left="227" w:right="227"/>
      </w:pPr>
      <w:r>
        <w:t xml:space="preserve">        </w:t>
      </w:r>
      <w:proofErr w:type="gramStart"/>
      <w:r w:rsidRPr="00F933F2">
        <w:rPr>
          <w:b/>
        </w:rPr>
        <w:t>if</w:t>
      </w:r>
      <w:proofErr w:type="gramEnd"/>
      <w:r>
        <w:t xml:space="preserve"> n &lt;</w:t>
      </w:r>
      <w:r w:rsidR="001A7DF2">
        <w:t>=</w:t>
      </w:r>
      <w:r>
        <w:t xml:space="preserve"> 10 </w:t>
      </w:r>
      <w:r w:rsidRPr="00F933F2">
        <w:rPr>
          <w:b/>
        </w:rPr>
        <w:t>then</w:t>
      </w:r>
      <w:r>
        <w:t xml:space="preserve"> </w:t>
      </w:r>
      <w:r w:rsidRPr="00F933F2">
        <w:rPr>
          <w:b/>
        </w:rPr>
        <w:t>yield!</w:t>
      </w:r>
      <w:r>
        <w:rPr>
          <w:b/>
        </w:rPr>
        <w:t xml:space="preserve"> </w:t>
      </w:r>
      <w:proofErr w:type="gramStart"/>
      <w:r w:rsidR="001A7DF2">
        <w:t>factorial</w:t>
      </w:r>
      <w:proofErr w:type="gramEnd"/>
      <w:r w:rsidRPr="00F933F2">
        <w:t xml:space="preserve"> (n + 1)</w:t>
      </w:r>
      <w:r>
        <w:rPr>
          <w:b/>
        </w:rPr>
        <w:t xml:space="preserve"> } </w:t>
      </w:r>
    </w:p>
    <w:p w:rsidR="006E6108" w:rsidRDefault="006E6108" w:rsidP="005946AC">
      <w:pPr>
        <w:pStyle w:val="Normalnoindent"/>
      </w:pPr>
      <w:r>
        <w:t xml:space="preserve">The body uses </w:t>
      </w:r>
      <w:r w:rsidRPr="006E6108">
        <w:rPr>
          <w:i/>
        </w:rPr>
        <w:t>combine</w:t>
      </w:r>
      <w:r>
        <w:t xml:space="preserve"> to compose computation that returns a singleton list (</w:t>
      </w:r>
      <w:r w:rsidRPr="006E6108">
        <w:rPr>
          <w:i/>
        </w:rPr>
        <w:t>yield</w:t>
      </w:r>
      <w:r>
        <w:t xml:space="preserve">) with a computation that generates the remaining elements. The second argument is wrapped using </w:t>
      </w:r>
      <w:r w:rsidRPr="006E6108">
        <w:rPr>
          <w:i/>
        </w:rPr>
        <w:t>delay</w:t>
      </w:r>
      <w:r>
        <w:t>, so that the entire list is not evaluated immediately:</w:t>
      </w:r>
    </w:p>
    <w:p w:rsidR="00F933F2" w:rsidRDefault="001A7DF2" w:rsidP="005946AC">
      <w:pPr>
        <w:pStyle w:val="programcode"/>
      </w:pPr>
      <w:proofErr w:type="spellStart"/>
      <w:proofErr w:type="gramStart"/>
      <w:r>
        <w:t>mul</w:t>
      </w:r>
      <w:r w:rsidR="00F933F2">
        <w:t>.Run</w:t>
      </w:r>
      <w:proofErr w:type="spellEnd"/>
      <w:r w:rsidR="00F933F2">
        <w:t>(</w:t>
      </w:r>
      <w:proofErr w:type="spellStart"/>
      <w:proofErr w:type="gramEnd"/>
      <w:r>
        <w:t>mul</w:t>
      </w:r>
      <w:r w:rsidR="00F933F2">
        <w:t>.Delay</w:t>
      </w:r>
      <w:proofErr w:type="spellEnd"/>
      <w:r w:rsidR="00F933F2">
        <w:t>(</w:t>
      </w:r>
    </w:p>
    <w:p w:rsidR="00F933F2" w:rsidRDefault="00F933F2" w:rsidP="005946AC">
      <w:pPr>
        <w:pStyle w:val="programcode"/>
      </w:pPr>
      <w:r>
        <w:t xml:space="preserve">  </w:t>
      </w:r>
      <w:proofErr w:type="spellStart"/>
      <w:proofErr w:type="gramStart"/>
      <w:r w:rsidR="001A7DF2">
        <w:t>mul</w:t>
      </w:r>
      <w:r>
        <w:t>.Combine</w:t>
      </w:r>
      <w:proofErr w:type="spellEnd"/>
      <w:r>
        <w:t>(</w:t>
      </w:r>
      <w:proofErr w:type="spellStart"/>
      <w:proofErr w:type="gramEnd"/>
      <w:r w:rsidR="001A7DF2">
        <w:t>mul</w:t>
      </w:r>
      <w:r>
        <w:t>.Yield</w:t>
      </w:r>
      <w:proofErr w:type="spellEnd"/>
      <w:r>
        <w:t>(n),</w:t>
      </w:r>
      <w:r w:rsidR="001A7DF2">
        <w:t xml:space="preserve"> </w:t>
      </w:r>
      <w:proofErr w:type="spellStart"/>
      <w:r w:rsidR="001A7DF2">
        <w:t>mul</w:t>
      </w:r>
      <w:r>
        <w:t>.Delay</w:t>
      </w:r>
      <w:proofErr w:type="spellEnd"/>
      <w:r>
        <w:t>(</w:t>
      </w:r>
      <w:r w:rsidRPr="006E6108">
        <w:rPr>
          <w:b/>
        </w:rPr>
        <w:t>fun</w:t>
      </w:r>
      <w:r>
        <w:t xml:space="preserve"> () -&gt; </w:t>
      </w:r>
    </w:p>
    <w:p w:rsidR="00F933F2" w:rsidRDefault="001A7DF2" w:rsidP="005946AC">
      <w:pPr>
        <w:pStyle w:val="programcode"/>
      </w:pPr>
      <w:r>
        <w:t xml:space="preserve">    </w:t>
      </w:r>
      <w:proofErr w:type="gramStart"/>
      <w:r w:rsidR="00F933F2" w:rsidRPr="006E6108">
        <w:rPr>
          <w:b/>
        </w:rPr>
        <w:t>if</w:t>
      </w:r>
      <w:proofErr w:type="gramEnd"/>
      <w:r w:rsidR="00F933F2">
        <w:t xml:space="preserve"> n &lt;</w:t>
      </w:r>
      <w:r>
        <w:t>=</w:t>
      </w:r>
      <w:r w:rsidR="00F933F2">
        <w:t xml:space="preserve"> 10 </w:t>
      </w:r>
      <w:r w:rsidR="00F933F2" w:rsidRPr="006E6108">
        <w:rPr>
          <w:b/>
        </w:rPr>
        <w:t>then</w:t>
      </w:r>
      <w:r w:rsidR="00F933F2">
        <w:t xml:space="preserve"> </w:t>
      </w:r>
      <w:proofErr w:type="spellStart"/>
      <w:r>
        <w:t>mul</w:t>
      </w:r>
      <w:r w:rsidR="00F933F2">
        <w:t>.YieldFrom</w:t>
      </w:r>
      <w:proofErr w:type="spellEnd"/>
      <w:r w:rsidR="00F933F2">
        <w:t>(</w:t>
      </w:r>
      <w:r>
        <w:t xml:space="preserve">factorial </w:t>
      </w:r>
      <w:r w:rsidR="00F933F2">
        <w:t>(n + 1))</w:t>
      </w:r>
    </w:p>
    <w:p w:rsidR="00F933F2" w:rsidRDefault="00F933F2" w:rsidP="005946AC">
      <w:pPr>
        <w:pStyle w:val="programcode"/>
      </w:pPr>
      <w:r>
        <w:t xml:space="preserve">    </w:t>
      </w:r>
      <w:r w:rsidRPr="006E6108">
        <w:rPr>
          <w:b/>
        </w:rPr>
        <w:t>else</w:t>
      </w:r>
      <w:r>
        <w:t xml:space="preserve"> </w:t>
      </w:r>
      <w:proofErr w:type="spellStart"/>
      <w:proofErr w:type="gramStart"/>
      <w:r w:rsidR="001A7DF2">
        <w:t>mul</w:t>
      </w:r>
      <w:r>
        <w:t>.Zero</w:t>
      </w:r>
      <w:proofErr w:type="spellEnd"/>
      <w:r>
        <w:t>(</w:t>
      </w:r>
      <w:proofErr w:type="gramEnd"/>
      <w:r>
        <w:t>))) ))</w:t>
      </w:r>
    </w:p>
    <w:p w:rsidR="006E6108" w:rsidRDefault="001A7DF2" w:rsidP="005946AC">
      <w:pPr>
        <w:pStyle w:val="Normalnoindent"/>
      </w:pPr>
      <w:r>
        <w:t xml:space="preserve">Integers are not delayed computations, so </w:t>
      </w:r>
      <w:r w:rsidRPr="001A7DF2">
        <w:rPr>
          <w:i/>
        </w:rPr>
        <w:t>delay</w:t>
      </w:r>
      <w:r>
        <w:t xml:space="preserve"> returns a fun</w:t>
      </w:r>
      <w:r>
        <w:softHyphen/>
        <w:t>ction that is later execu</w:t>
      </w:r>
      <w:r>
        <w:softHyphen/>
        <w:t xml:space="preserve">ted by </w:t>
      </w:r>
      <w:r w:rsidRPr="001A7DF2">
        <w:rPr>
          <w:i/>
        </w:rPr>
        <w:t>run</w:t>
      </w:r>
      <w:r>
        <w:t>. However, the same translation would work for</w:t>
      </w:r>
      <w:r w:rsidR="000B4D7A">
        <w:t xml:space="preserve"> lazy computations</w:t>
      </w:r>
      <w:r>
        <w:t>.</w:t>
      </w:r>
    </w:p>
    <w:p w:rsidR="00587CC2" w:rsidRDefault="00587CC2" w:rsidP="00587CC2">
      <w:pPr>
        <w:pStyle w:val="heading30"/>
        <w:rPr>
          <w:rStyle w:val="heading3-notbold"/>
        </w:rPr>
      </w:pPr>
      <w:r>
        <w:t>Control flow</w:t>
      </w:r>
      <w:r w:rsidR="00773278">
        <w:t xml:space="preserve"> constructs for monoids</w:t>
      </w:r>
      <w:r>
        <w:t>.</w:t>
      </w:r>
      <w:r w:rsidR="00773278">
        <w:t xml:space="preserve"> </w:t>
      </w:r>
      <w:r w:rsidR="00773278">
        <w:rPr>
          <w:rStyle w:val="heading3-notbold"/>
        </w:rPr>
        <w:t>Similarly to monads a computation with a mo</w:t>
      </w:r>
      <w:r w:rsidR="00773278">
        <w:rPr>
          <w:rStyle w:val="heading3-notbold"/>
        </w:rPr>
        <w:softHyphen/>
        <w:t>noid</w:t>
      </w:r>
      <w:r w:rsidR="00B2184E">
        <w:rPr>
          <w:rStyle w:val="heading3-notbold"/>
        </w:rPr>
        <w:t>al</w:t>
      </w:r>
      <w:r w:rsidR="00773278">
        <w:rPr>
          <w:rStyle w:val="heading3-notbold"/>
        </w:rPr>
        <w:t xml:space="preserve"> structure can provide additional members to </w:t>
      </w:r>
      <w:r w:rsidR="00B2184E">
        <w:rPr>
          <w:rStyle w:val="heading3-notbold"/>
        </w:rPr>
        <w:t xml:space="preserve">enable </w:t>
      </w:r>
      <w:r w:rsidR="00773278">
        <w:rPr>
          <w:rStyle w:val="heading3-notbold"/>
        </w:rPr>
        <w:t>standard F# control flow constructs</w:t>
      </w:r>
      <w:r w:rsidR="00B2184E">
        <w:rPr>
          <w:rStyle w:val="heading3-notbold"/>
        </w:rPr>
        <w:t xml:space="preserve">. Defining the following in terms of </w:t>
      </w:r>
      <w:r w:rsidR="00B2184E" w:rsidRPr="00B2184E">
        <w:rPr>
          <w:rStyle w:val="heading3-notbold"/>
          <w:i/>
        </w:rPr>
        <w:t>zero</w:t>
      </w:r>
      <w:r w:rsidR="00B2184E">
        <w:rPr>
          <w:rStyle w:val="heading3-notbold"/>
        </w:rPr>
        <w:t xml:space="preserve"> and </w:t>
      </w:r>
      <w:r w:rsidR="00B2184E" w:rsidRPr="00B2184E">
        <w:rPr>
          <w:rStyle w:val="heading3-notbold"/>
          <w:i/>
        </w:rPr>
        <w:t>combine</w:t>
      </w:r>
      <w:r w:rsidR="00B2184E">
        <w:rPr>
          <w:rStyle w:val="heading3-notbold"/>
        </w:rPr>
        <w:t xml:space="preserve"> is left as an exercise:</w:t>
      </w:r>
    </w:p>
    <w:p w:rsidR="00773278" w:rsidRPr="00321FA4" w:rsidRDefault="00773278" w:rsidP="00773278">
      <w:pPr>
        <w:pStyle w:val="equationcode"/>
      </w:pPr>
      <w:proofErr w:type="gramStart"/>
      <w:r>
        <w:t>for</w:t>
      </w:r>
      <w:proofErr w:type="gramEnd"/>
      <w:r w:rsidR="00B2184E">
        <w:tab/>
      </w:r>
      <w:r>
        <w:tab/>
      </w:r>
      <w:r>
        <w:tab/>
      </w:r>
      <w:r w:rsidR="000B4D7A">
        <w:tab/>
      </w:r>
      <w:r>
        <w:t>:</w:t>
      </w:r>
      <w:r>
        <w:tab/>
      </w:r>
      <m:oMath>
        <m:d>
          <m:dPr>
            <m:begChr m:val="["/>
            <m:endChr m:val="]"/>
            <m:ctrlPr/>
          </m:dPr>
          <m:e>
            <m:r>
              <m:t>a</m:t>
            </m:r>
          </m:e>
        </m:d>
        <m:r>
          <m:rPr>
            <m:sty m:val="p"/>
          </m:rPr>
          <m:t>→</m:t>
        </m:r>
        <m:d>
          <m:dPr>
            <m:ctrlPr/>
          </m:dPr>
          <m:e>
            <m:r>
              <m:t>a</m:t>
            </m:r>
            <m:r>
              <m:rPr>
                <m:sty m:val="p"/>
              </m:rPr>
              <m:t>→</m:t>
            </m:r>
            <m:r>
              <m:t>mb</m:t>
            </m:r>
          </m:e>
        </m:d>
        <m:r>
          <m:t>→mb</m:t>
        </m:r>
      </m:oMath>
    </w:p>
    <w:p w:rsidR="00773278" w:rsidRPr="00321FA4" w:rsidRDefault="00773278" w:rsidP="00773278">
      <w:pPr>
        <w:pStyle w:val="equationcode"/>
      </w:pPr>
      <w:proofErr w:type="gramStart"/>
      <w:r>
        <w:t>while</w:t>
      </w:r>
      <w:proofErr w:type="gramEnd"/>
      <w:r w:rsidR="000B4D7A">
        <w:t xml:space="preserve"> </w:t>
      </w:r>
      <w:r w:rsidR="000B4D7A">
        <w:tab/>
      </w:r>
      <w:r>
        <w:t>:</w:t>
      </w:r>
      <w:r>
        <w:tab/>
      </w:r>
      <m:oMath>
        <m:d>
          <m:dPr>
            <m:ctrlPr>
              <w:rPr>
                <w:i/>
              </w:rPr>
            </m:ctrlPr>
          </m:dPr>
          <m:e>
            <m:r>
              <m:t>1→</m:t>
            </m:r>
            <m:r>
              <m:rPr>
                <m:sty m:val="p"/>
              </m:rPr>
              <m:t>bool</m:t>
            </m:r>
          </m:e>
        </m:d>
        <m:r>
          <m:t>→da→ma</m:t>
        </m:r>
      </m:oMath>
    </w:p>
    <w:p w:rsidR="00773278" w:rsidRDefault="0035643E" w:rsidP="0035643E">
      <w:pPr>
        <w:pStyle w:val="Normalnoindent"/>
      </w:pPr>
      <w:r>
        <w:t xml:space="preserve">The </w:t>
      </w:r>
      <w:r w:rsidR="00B2184E">
        <w:t>operations have different types than when working with monads (Sec</w:t>
      </w:r>
      <w:r>
        <w:softHyphen/>
      </w:r>
      <w:r w:rsidR="00B2184E">
        <w:t>tion 3.3)</w:t>
      </w:r>
      <w:r>
        <w:t xml:space="preserve">. The body of the </w:t>
      </w:r>
      <w:r w:rsidRPr="0035643E">
        <w:rPr>
          <w:i/>
        </w:rPr>
        <w:t>for</w:t>
      </w:r>
      <w:r>
        <w:t xml:space="preserve"> loop can now return values (type </w:t>
      </w:r>
      <m:oMath>
        <m:r>
          <w:rPr>
            <w:rFonts w:ascii="Cambria Math" w:hAnsi="Cambria Math"/>
          </w:rPr>
          <m:t>1→mb</m:t>
        </m:r>
      </m:oMath>
      <w:r>
        <w:t xml:space="preserve"> instead </w:t>
      </w:r>
      <w:proofErr w:type="gramStart"/>
      <w:r>
        <w:t xml:space="preserve">of </w:t>
      </w:r>
      <w:proofErr w:type="gramEnd"/>
      <m:oMath>
        <m:r>
          <w:rPr>
            <w:rFonts w:ascii="Cambria Math" w:hAnsi="Cambria Math"/>
          </w:rPr>
          <m:t>1→m1</m:t>
        </m:r>
      </m:oMath>
      <w:r>
        <w:t xml:space="preserve">) and so can the body of </w:t>
      </w:r>
      <w:r w:rsidRPr="0035643E">
        <w:rPr>
          <w:i/>
        </w:rPr>
        <w:t>while</w:t>
      </w:r>
      <w:r>
        <w:t xml:space="preserve"> (</w:t>
      </w:r>
      <m:oMath>
        <m:r>
          <w:rPr>
            <w:rFonts w:ascii="Cambria Math" w:hAnsi="Cambria Math"/>
          </w:rPr>
          <m:t>da</m:t>
        </m:r>
      </m:oMath>
      <w:r>
        <w:t xml:space="preserve"> instead of </w:t>
      </w:r>
      <m:oMath>
        <m:r>
          <w:rPr>
            <w:rFonts w:ascii="Cambria Math" w:hAnsi="Cambria Math"/>
          </w:rPr>
          <m:t>d1</m:t>
        </m:r>
      </m:oMath>
      <w:r>
        <w:t xml:space="preserve">). Using the </w:t>
      </w:r>
      <w:proofErr w:type="spellStart"/>
      <w:r w:rsidR="000B4D7A" w:rsidRPr="000B4D7A">
        <w:rPr>
          <w:rStyle w:val="Inlinecode"/>
        </w:rPr>
        <w:t>mul</w:t>
      </w:r>
      <w:proofErr w:type="spellEnd"/>
      <w:r w:rsidR="000B4D7A">
        <w:t xml:space="preserve"> </w:t>
      </w:r>
      <w:r>
        <w:t xml:space="preserve">computation builder with these additional members, we can </w:t>
      </w:r>
      <w:r w:rsidR="000B4D7A">
        <w:t xml:space="preserve">calculate a factorial </w:t>
      </w:r>
      <w:r>
        <w:t>as follows:</w:t>
      </w:r>
    </w:p>
    <w:p w:rsidR="00A67330" w:rsidRDefault="000B4D7A" w:rsidP="00A67330">
      <w:pPr>
        <w:pStyle w:val="programcode"/>
      </w:pPr>
      <w:proofErr w:type="spellStart"/>
      <w:proofErr w:type="gramStart"/>
      <w:r>
        <w:t>mul</w:t>
      </w:r>
      <w:proofErr w:type="spellEnd"/>
      <w:proofErr w:type="gramEnd"/>
      <w:r>
        <w:t xml:space="preserve"> </w:t>
      </w:r>
      <w:r w:rsidR="00A67330">
        <w:t xml:space="preserve">{ </w:t>
      </w:r>
      <w:r w:rsidR="00A67330" w:rsidRPr="00A67330">
        <w:rPr>
          <w:b/>
        </w:rPr>
        <w:t>for</w:t>
      </w:r>
      <w:r w:rsidR="00A67330">
        <w:t xml:space="preserve"> </w:t>
      </w:r>
      <w:proofErr w:type="spellStart"/>
      <w:r w:rsidR="0035643E">
        <w:t>num</w:t>
      </w:r>
      <w:proofErr w:type="spellEnd"/>
      <w:r w:rsidR="00A67330">
        <w:t xml:space="preserve"> </w:t>
      </w:r>
      <w:r w:rsidR="00A67330" w:rsidRPr="00A67330">
        <w:rPr>
          <w:b/>
        </w:rPr>
        <w:t>in</w:t>
      </w:r>
      <w:r w:rsidR="0008050E">
        <w:t xml:space="preserve"> </w:t>
      </w:r>
      <w:r w:rsidR="0035643E">
        <w:t>1 .. 10</w:t>
      </w:r>
      <w:r w:rsidR="00A67330">
        <w:t xml:space="preserve"> </w:t>
      </w:r>
      <w:r w:rsidR="00A67330" w:rsidRPr="00A67330">
        <w:rPr>
          <w:b/>
        </w:rPr>
        <w:t>do</w:t>
      </w:r>
      <w:r w:rsidR="00A67330">
        <w:t xml:space="preserve"> </w:t>
      </w:r>
      <w:r w:rsidR="00A67330" w:rsidRPr="00A67330">
        <w:rPr>
          <w:b/>
        </w:rPr>
        <w:t>yield</w:t>
      </w:r>
      <w:r w:rsidR="00A67330">
        <w:t xml:space="preserve"> </w:t>
      </w:r>
      <w:proofErr w:type="spellStart"/>
      <w:r w:rsidR="0035643E">
        <w:t>num</w:t>
      </w:r>
      <w:proofErr w:type="spellEnd"/>
      <w:r w:rsidR="00A67330">
        <w:t xml:space="preserve"> }</w:t>
      </w:r>
    </w:p>
    <w:p w:rsidR="0006475C" w:rsidRDefault="0047518A" w:rsidP="0006475C">
      <w:pPr>
        <w:pStyle w:val="heading30"/>
        <w:spacing w:after="180"/>
        <w:rPr>
          <w:rStyle w:val="heading3-notbold"/>
        </w:rPr>
      </w:pPr>
      <w:proofErr w:type="gramStart"/>
      <w:r>
        <w:t>Monoid laws.</w:t>
      </w:r>
      <w:proofErr w:type="gramEnd"/>
      <w:r w:rsidR="00A2569C">
        <w:t xml:space="preserve"> </w:t>
      </w:r>
      <w:r w:rsidR="0006475C" w:rsidRPr="009E72AD">
        <w:rPr>
          <w:rStyle w:val="heading3-notbold"/>
        </w:rPr>
        <w:t xml:space="preserve">Every monoid is required to obey two laws. The binary operation must be associative </w:t>
      </w:r>
      <w:r w:rsidR="0006475C" w:rsidRPr="00A71110">
        <w:rPr>
          <w:rStyle w:val="heading3-notbold"/>
          <w:b/>
        </w:rPr>
        <w:t>(</w:t>
      </w:r>
      <m:oMath>
        <m:r>
          <w:rPr>
            <w:rFonts w:ascii="Cambria Math" w:hAnsi="Cambria Math"/>
          </w:rPr>
          <m:t>a∘</m:t>
        </m:r>
        <m:d>
          <m:dPr>
            <m:ctrlPr>
              <w:rPr>
                <w:rFonts w:ascii="Cambria Math" w:hAnsi="Cambria Math"/>
                <w:b w:val="0"/>
                <w:i/>
              </w:rPr>
            </m:ctrlPr>
          </m:dPr>
          <m:e>
            <m:r>
              <w:rPr>
                <w:rFonts w:ascii="Cambria Math" w:hAnsi="Cambria Math"/>
              </w:rPr>
              <m:t>b∘c</m:t>
            </m:r>
          </m:e>
        </m:d>
        <m:r>
          <w:rPr>
            <w:rFonts w:ascii="Cambria Math" w:hAnsi="Cambria Math"/>
          </w:rPr>
          <m:t>=</m:t>
        </m:r>
        <m:d>
          <m:dPr>
            <m:ctrlPr>
              <w:rPr>
                <w:rFonts w:ascii="Cambria Math" w:hAnsi="Cambria Math"/>
                <w:b w:val="0"/>
                <w:i/>
              </w:rPr>
            </m:ctrlPr>
          </m:dPr>
          <m:e>
            <m:r>
              <w:rPr>
                <w:rFonts w:ascii="Cambria Math" w:hAnsi="Cambria Math"/>
              </w:rPr>
              <m:t>a∘b</m:t>
            </m:r>
          </m:e>
        </m:d>
        <m:r>
          <w:rPr>
            <w:rFonts w:ascii="Cambria Math" w:hAnsi="Cambria Math"/>
          </w:rPr>
          <m:t>∘c</m:t>
        </m:r>
      </m:oMath>
      <w:r w:rsidR="0006475C" w:rsidRPr="00A71110">
        <w:rPr>
          <w:rStyle w:val="heading3-notbold"/>
          <w:b/>
        </w:rPr>
        <w:t>)</w:t>
      </w:r>
      <w:r w:rsidR="0006475C" w:rsidRPr="009E72AD">
        <w:rPr>
          <w:rStyle w:val="heading3-notbold"/>
        </w:rPr>
        <w:t xml:space="preserve"> and the unit element is re</w:t>
      </w:r>
      <w:r w:rsidR="0006475C" w:rsidRPr="009E72AD">
        <w:rPr>
          <w:rStyle w:val="heading3-notbold"/>
        </w:rPr>
        <w:softHyphen/>
        <w:t xml:space="preserve">quired to behave as </w:t>
      </w:r>
      <w:r w:rsidR="0006475C" w:rsidRPr="009E72AD">
        <w:rPr>
          <w:rStyle w:val="heading3-notbold"/>
        </w:rPr>
        <w:lastRenderedPageBreak/>
        <w:t xml:space="preserve">a unit </w:t>
      </w:r>
      <w:r w:rsidR="0006475C" w:rsidRPr="00EE6973">
        <w:rPr>
          <w:rStyle w:val="heading3-notbold"/>
        </w:rPr>
        <w:t>(</w:t>
      </w:r>
      <m:oMath>
        <m:r>
          <w:rPr>
            <w:rFonts w:ascii="Cambria Math" w:hAnsi="Cambria Math"/>
          </w:rPr>
          <m:t>1∘a=a=a∘1</m:t>
        </m:r>
      </m:oMath>
      <w:r w:rsidR="0006475C" w:rsidRPr="00EE6973">
        <w:rPr>
          <w:rStyle w:val="heading3-notbold"/>
        </w:rPr>
        <w:t>).</w:t>
      </w:r>
      <w:r w:rsidR="0006475C" w:rsidRPr="00EE6973">
        <w:rPr>
          <w:rStyle w:val="heading3-notbold"/>
          <w:b/>
        </w:rPr>
        <w:t xml:space="preserve"> </w:t>
      </w:r>
      <w:r w:rsidR="0006475C" w:rsidRPr="009E72AD">
        <w:rPr>
          <w:rStyle w:val="heading3-notbold"/>
        </w:rPr>
        <w:t>Similarly</w:t>
      </w:r>
      <w:r w:rsidR="0006475C">
        <w:rPr>
          <w:rStyle w:val="heading3-notbold"/>
        </w:rPr>
        <w:t xml:space="preserve"> to the monad laws, the pro</w:t>
      </w:r>
      <w:r w:rsidR="0006475C">
        <w:rPr>
          <w:rStyle w:val="heading3-notbold"/>
        </w:rPr>
        <w:softHyphen/>
        <w:t>perties of monoids map to syntactic equalities about monoidal computation expressions:</w:t>
      </w:r>
    </w:p>
    <w:p w:rsidR="00D27B01" w:rsidRPr="00D27B01" w:rsidRDefault="00D27B01" w:rsidP="00D27B01">
      <w:pPr>
        <w:pStyle w:val="equationcode"/>
        <w:contextualSpacing w:val="0"/>
        <w:rPr>
          <w:rFonts w:ascii="Times New Roman" w:hAnsi="Times New Roman"/>
          <w:szCs w:val="18"/>
        </w:rPr>
      </w:pPr>
      <w:proofErr w:type="gramStart"/>
      <w:r w:rsidRPr="00D27B01">
        <w:rPr>
          <w:rFonts w:ascii="Times New Roman" w:hAnsi="Times New Roman"/>
          <w:szCs w:val="18"/>
        </w:rPr>
        <w:t>m</w:t>
      </w:r>
      <w:proofErr w:type="gramEnd"/>
      <w:r w:rsidRPr="00D27B01">
        <w:rPr>
          <w:rFonts w:ascii="Times New Roman" w:hAnsi="Times New Roman"/>
          <w:szCs w:val="18"/>
        </w:rPr>
        <w:t xml:space="preserve"> </w:t>
      </w:r>
      <w:r>
        <w:rPr>
          <w:rFonts w:ascii="Times New Roman" w:hAnsi="Times New Roman"/>
          <w:szCs w:val="18"/>
        </w:rPr>
        <w:t>{</w:t>
      </w:r>
      <w:r w:rsidRPr="00D27B01">
        <w:rPr>
          <w:rFonts w:ascii="Times New Roman" w:hAnsi="Times New Roman"/>
          <w:szCs w:val="18"/>
        </w:rPr>
        <w:tab/>
      </w:r>
      <w:r w:rsidRPr="00D27B01">
        <w:rPr>
          <w:rFonts w:ascii="Times New Roman" w:hAnsi="Times New Roman"/>
          <w:i/>
          <w:szCs w:val="18"/>
        </w:rPr>
        <w:t>cexpr</w:t>
      </w:r>
      <w:r w:rsidRPr="00D27B01">
        <w:rPr>
          <w:rFonts w:ascii="Times New Roman" w:hAnsi="Times New Roman"/>
          <w:i/>
          <w:szCs w:val="18"/>
          <w:vertAlign w:val="subscript"/>
        </w:rPr>
        <w:t>1</w:t>
      </w:r>
      <w:r w:rsidRPr="00D27B01">
        <w:rPr>
          <w:rFonts w:ascii="Times New Roman" w:hAnsi="Times New Roman"/>
          <w:szCs w:val="18"/>
        </w:rPr>
        <w:t xml:space="preserve">; </w:t>
      </w:r>
      <w:r w:rsidRPr="00D27B01">
        <w:rPr>
          <w:rFonts w:ascii="Times New Roman" w:hAnsi="Times New Roman"/>
          <w:i/>
          <w:szCs w:val="18"/>
        </w:rPr>
        <w:t>cexpr</w:t>
      </w:r>
      <w:r w:rsidRPr="00D27B01">
        <w:rPr>
          <w:rFonts w:ascii="Times New Roman" w:hAnsi="Times New Roman"/>
          <w:i/>
          <w:szCs w:val="18"/>
          <w:vertAlign w:val="subscript"/>
        </w:rPr>
        <w:t>2</w:t>
      </w:r>
      <w:r w:rsidRPr="00D27B01">
        <w:rPr>
          <w:rFonts w:ascii="Times New Roman" w:hAnsi="Times New Roman"/>
          <w:szCs w:val="18"/>
        </w:rPr>
        <w:t xml:space="preserve">; </w:t>
      </w:r>
      <w:r w:rsidRPr="00D27B01">
        <w:rPr>
          <w:rFonts w:ascii="Times New Roman" w:hAnsi="Times New Roman"/>
          <w:i/>
          <w:szCs w:val="18"/>
        </w:rPr>
        <w:t>cexpr</w:t>
      </w:r>
      <w:r w:rsidRPr="00D27B01">
        <w:rPr>
          <w:rFonts w:ascii="Times New Roman" w:hAnsi="Times New Roman"/>
          <w:i/>
          <w:szCs w:val="18"/>
          <w:vertAlign w:val="subscript"/>
        </w:rPr>
        <w:t>3</w:t>
      </w:r>
      <w:r w:rsidRPr="00D27B01">
        <w:rPr>
          <w:rFonts w:ascii="Times New Roman" w:hAnsi="Times New Roman"/>
          <w:szCs w:val="18"/>
        </w:rPr>
        <w:t xml:space="preserve"> }   ≡   m {</w:t>
      </w:r>
      <w:r>
        <w:rPr>
          <w:rFonts w:ascii="Times New Roman" w:hAnsi="Times New Roman"/>
          <w:szCs w:val="18"/>
        </w:rPr>
        <w:t xml:space="preserve"> </w:t>
      </w:r>
      <w:r w:rsidRPr="00D27B01">
        <w:rPr>
          <w:rFonts w:ascii="Times New Roman" w:hAnsi="Times New Roman"/>
          <w:b/>
          <w:szCs w:val="18"/>
        </w:rPr>
        <w:t>yield!</w:t>
      </w:r>
      <w:r w:rsidRPr="00D27B01">
        <w:rPr>
          <w:rFonts w:ascii="Times New Roman" w:hAnsi="Times New Roman"/>
          <w:szCs w:val="18"/>
        </w:rPr>
        <w:t xml:space="preserve"> m { </w:t>
      </w:r>
      <w:r w:rsidRPr="00D27B01">
        <w:rPr>
          <w:rFonts w:ascii="Times New Roman" w:hAnsi="Times New Roman"/>
          <w:i/>
          <w:szCs w:val="18"/>
        </w:rPr>
        <w:t>cexpr</w:t>
      </w:r>
      <w:r w:rsidRPr="00D27B01">
        <w:rPr>
          <w:rFonts w:ascii="Times New Roman" w:hAnsi="Times New Roman"/>
          <w:i/>
          <w:szCs w:val="18"/>
          <w:vertAlign w:val="subscript"/>
        </w:rPr>
        <w:t>1</w:t>
      </w:r>
      <w:r w:rsidRPr="00D27B01">
        <w:rPr>
          <w:rFonts w:ascii="Times New Roman" w:hAnsi="Times New Roman"/>
          <w:szCs w:val="18"/>
        </w:rPr>
        <w:t xml:space="preserve">; </w:t>
      </w:r>
      <w:r w:rsidRPr="00D27B01">
        <w:rPr>
          <w:rFonts w:ascii="Times New Roman" w:hAnsi="Times New Roman"/>
          <w:i/>
          <w:szCs w:val="18"/>
        </w:rPr>
        <w:t>cexpr</w:t>
      </w:r>
      <w:r w:rsidRPr="00D27B01">
        <w:rPr>
          <w:rFonts w:ascii="Times New Roman" w:hAnsi="Times New Roman"/>
          <w:i/>
          <w:szCs w:val="18"/>
          <w:vertAlign w:val="subscript"/>
        </w:rPr>
        <w:t>2</w:t>
      </w:r>
      <w:r w:rsidRPr="00D27B01">
        <w:rPr>
          <w:rFonts w:ascii="Times New Roman" w:hAnsi="Times New Roman"/>
          <w:szCs w:val="18"/>
        </w:rPr>
        <w:t xml:space="preserve"> }; </w:t>
      </w:r>
      <w:r w:rsidRPr="00D27B01">
        <w:rPr>
          <w:rFonts w:ascii="Times New Roman" w:hAnsi="Times New Roman"/>
          <w:i/>
          <w:szCs w:val="18"/>
        </w:rPr>
        <w:t>cexpr</w:t>
      </w:r>
      <w:r w:rsidRPr="00D27B01">
        <w:rPr>
          <w:rFonts w:ascii="Times New Roman" w:hAnsi="Times New Roman"/>
          <w:i/>
          <w:szCs w:val="18"/>
          <w:vertAlign w:val="subscript"/>
        </w:rPr>
        <w:t>3</w:t>
      </w:r>
      <w:r w:rsidRPr="00D27B01">
        <w:rPr>
          <w:rFonts w:ascii="Times New Roman" w:hAnsi="Times New Roman"/>
          <w:szCs w:val="18"/>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14"/>
        <w:gridCol w:w="142"/>
        <w:gridCol w:w="1124"/>
        <w:gridCol w:w="293"/>
        <w:gridCol w:w="2467"/>
      </w:tblGrid>
      <w:tr w:rsidR="0006475C" w:rsidRPr="00D27B01" w:rsidTr="00D27B01">
        <w:trPr>
          <w:trHeight w:val="450"/>
          <w:jc w:val="center"/>
        </w:trPr>
        <w:tc>
          <w:tcPr>
            <w:tcW w:w="2214" w:type="dxa"/>
            <w:vAlign w:val="center"/>
          </w:tcPr>
          <w:p w:rsidR="00D27B01" w:rsidRDefault="00D27B01" w:rsidP="00956ECD">
            <w:pPr>
              <w:pStyle w:val="equationcode"/>
              <w:spacing w:before="0" w:after="0"/>
              <w:ind w:left="0" w:right="0"/>
              <w:rPr>
                <w:rFonts w:ascii="Times New Roman" w:hAnsi="Times New Roman" w:cs="Times New Roman"/>
                <w:i/>
                <w:szCs w:val="18"/>
                <w:vertAlign w:val="subscript"/>
              </w:rPr>
            </w:pPr>
            <w:r>
              <w:rPr>
                <w:rFonts w:ascii="Times New Roman" w:hAnsi="Times New Roman" w:cs="Times New Roman"/>
                <w:szCs w:val="18"/>
              </w:rPr>
              <w:t>m</w:t>
            </w:r>
            <w:r w:rsidR="00956ECD" w:rsidRPr="00D27B01">
              <w:rPr>
                <w:rFonts w:ascii="Times New Roman" w:hAnsi="Times New Roman" w:cs="Times New Roman"/>
                <w:szCs w:val="18"/>
              </w:rPr>
              <w:t xml:space="preserve"> {</w:t>
            </w:r>
            <w:r w:rsidRPr="00D27B01">
              <w:rPr>
                <w:rFonts w:ascii="Times New Roman" w:hAnsi="Times New Roman" w:cs="Times New Roman"/>
                <w:szCs w:val="18"/>
              </w:rPr>
              <w:tab/>
            </w:r>
            <w:r w:rsidR="00956ECD" w:rsidRPr="00D27B01">
              <w:rPr>
                <w:rFonts w:ascii="Times New Roman" w:hAnsi="Times New Roman" w:cs="Times New Roman"/>
                <w:b/>
                <w:szCs w:val="18"/>
              </w:rPr>
              <w:t>if false then</w:t>
            </w:r>
            <w:r w:rsidR="00956ECD" w:rsidRPr="00D27B01">
              <w:rPr>
                <w:rFonts w:ascii="Times New Roman" w:hAnsi="Times New Roman" w:cs="Times New Roman"/>
                <w:szCs w:val="18"/>
              </w:rPr>
              <w:t xml:space="preserve"> </w:t>
            </w:r>
            <w:r w:rsidR="00956ECD" w:rsidRPr="00D27B01">
              <w:rPr>
                <w:rFonts w:ascii="Times New Roman" w:hAnsi="Times New Roman" w:cs="Times New Roman"/>
                <w:i/>
                <w:szCs w:val="18"/>
              </w:rPr>
              <w:t>cexpr</w:t>
            </w:r>
            <w:r w:rsidR="00956ECD" w:rsidRPr="00D27B01">
              <w:rPr>
                <w:rFonts w:ascii="Times New Roman" w:hAnsi="Times New Roman" w:cs="Times New Roman"/>
                <w:i/>
                <w:szCs w:val="18"/>
                <w:vertAlign w:val="subscript"/>
              </w:rPr>
              <w:t>1</w:t>
            </w:r>
          </w:p>
          <w:p w:rsidR="00956ECD" w:rsidRPr="00D27B01" w:rsidRDefault="00D27B01" w:rsidP="00956ECD">
            <w:pPr>
              <w:pStyle w:val="equationcode"/>
              <w:spacing w:before="0" w:after="0"/>
              <w:ind w:left="0" w:right="0"/>
              <w:rPr>
                <w:rFonts w:ascii="Times New Roman" w:hAnsi="Times New Roman" w:cs="Times New Roman"/>
                <w:szCs w:val="18"/>
                <w:vertAlign w:val="subscript"/>
              </w:rPr>
            </w:pPr>
            <w:r w:rsidRPr="00D27B01">
              <w:rPr>
                <w:rFonts w:ascii="Times New Roman" w:hAnsi="Times New Roman" w:cs="Times New Roman"/>
                <w:i/>
                <w:szCs w:val="18"/>
              </w:rPr>
              <w:tab/>
            </w:r>
            <w:r w:rsidRPr="00D27B01">
              <w:rPr>
                <w:rFonts w:ascii="Times New Roman" w:hAnsi="Times New Roman" w:cs="Times New Roman"/>
                <w:i/>
                <w:szCs w:val="18"/>
              </w:rPr>
              <w:tab/>
            </w:r>
            <w:r w:rsidRPr="00D27B01">
              <w:rPr>
                <w:rFonts w:ascii="Times New Roman" w:hAnsi="Times New Roman" w:cs="Times New Roman"/>
                <w:i/>
                <w:szCs w:val="18"/>
              </w:rPr>
              <w:tab/>
            </w:r>
            <w:r w:rsidR="00956ECD" w:rsidRPr="00D27B01">
              <w:rPr>
                <w:rFonts w:ascii="Times New Roman" w:hAnsi="Times New Roman" w:cs="Times New Roman"/>
                <w:i/>
                <w:szCs w:val="18"/>
              </w:rPr>
              <w:t>cexpr</w:t>
            </w:r>
            <w:r w:rsidR="0006475C" w:rsidRPr="00D27B01">
              <w:rPr>
                <w:rFonts w:ascii="Times New Roman" w:hAnsi="Times New Roman" w:cs="Times New Roman"/>
                <w:i/>
                <w:szCs w:val="18"/>
                <w:vertAlign w:val="subscript"/>
              </w:rPr>
              <w:t>2</w:t>
            </w:r>
            <w:r w:rsidR="00956ECD" w:rsidRPr="00D27B01">
              <w:rPr>
                <w:rFonts w:ascii="Times New Roman" w:hAnsi="Times New Roman" w:cs="Times New Roman"/>
                <w:szCs w:val="18"/>
                <w:vertAlign w:val="subscript"/>
              </w:rPr>
              <w:t xml:space="preserve"> </w:t>
            </w:r>
            <w:r w:rsidR="00956ECD" w:rsidRPr="00D27B01">
              <w:rPr>
                <w:rFonts w:ascii="Times New Roman" w:hAnsi="Times New Roman" w:cs="Times New Roman"/>
                <w:szCs w:val="18"/>
              </w:rPr>
              <w:t>}</w:t>
            </w:r>
          </w:p>
        </w:tc>
        <w:tc>
          <w:tcPr>
            <w:tcW w:w="142" w:type="dxa"/>
            <w:vAlign w:val="center"/>
          </w:tcPr>
          <w:p w:rsidR="00956ECD" w:rsidRPr="00D27B01" w:rsidRDefault="00D27B01" w:rsidP="00956ECD">
            <w:pPr>
              <w:pStyle w:val="equationcode"/>
              <w:spacing w:before="0" w:after="0"/>
              <w:ind w:left="0" w:right="0"/>
              <w:jc w:val="center"/>
              <w:rPr>
                <w:rFonts w:ascii="Times New Roman" w:hAnsi="Times New Roman" w:cs="Times New Roman"/>
                <w:szCs w:val="18"/>
              </w:rPr>
            </w:pPr>
            <w:r w:rsidRPr="00D27B01">
              <w:rPr>
                <w:rFonts w:ascii="Times New Roman" w:hAnsi="Times New Roman" w:cs="Times New Roman"/>
                <w:szCs w:val="18"/>
              </w:rPr>
              <w:t>≡</w:t>
            </w:r>
          </w:p>
        </w:tc>
        <w:tc>
          <w:tcPr>
            <w:tcW w:w="1124" w:type="dxa"/>
            <w:vAlign w:val="center"/>
          </w:tcPr>
          <w:p w:rsidR="00956ECD" w:rsidRPr="00D27B01" w:rsidRDefault="00D27B01" w:rsidP="00D27B01">
            <w:pPr>
              <w:pStyle w:val="equationcode"/>
              <w:spacing w:before="0" w:after="0"/>
              <w:ind w:left="0" w:right="0"/>
              <w:rPr>
                <w:rFonts w:ascii="Times New Roman" w:hAnsi="Times New Roman" w:cs="Times New Roman"/>
                <w:szCs w:val="18"/>
              </w:rPr>
            </w:pPr>
            <w:r w:rsidRPr="00D27B01">
              <w:rPr>
                <w:rFonts w:ascii="Times New Roman" w:hAnsi="Times New Roman" w:cs="Times New Roman"/>
                <w:i/>
                <w:szCs w:val="18"/>
              </w:rPr>
              <w:tab/>
            </w:r>
            <w:r>
              <w:rPr>
                <w:rFonts w:ascii="Times New Roman" w:hAnsi="Times New Roman" w:cs="Times New Roman"/>
                <w:szCs w:val="18"/>
              </w:rPr>
              <w:t xml:space="preserve">m { </w:t>
            </w:r>
            <w:r w:rsidR="00956ECD" w:rsidRPr="00D27B01">
              <w:rPr>
                <w:rFonts w:ascii="Times New Roman" w:hAnsi="Times New Roman" w:cs="Times New Roman"/>
                <w:i/>
                <w:szCs w:val="18"/>
              </w:rPr>
              <w:t>cexpr</w:t>
            </w:r>
            <w:r w:rsidR="0006475C" w:rsidRPr="00D27B01">
              <w:rPr>
                <w:rFonts w:ascii="Times New Roman" w:hAnsi="Times New Roman" w:cs="Times New Roman"/>
                <w:i/>
                <w:szCs w:val="18"/>
                <w:vertAlign w:val="subscript"/>
              </w:rPr>
              <w:t>2</w:t>
            </w:r>
            <w:r w:rsidR="00956ECD" w:rsidRPr="00D27B01">
              <w:rPr>
                <w:rFonts w:ascii="Times New Roman" w:hAnsi="Times New Roman" w:cs="Times New Roman"/>
                <w:szCs w:val="18"/>
                <w:vertAlign w:val="subscript"/>
              </w:rPr>
              <w:t xml:space="preserve"> </w:t>
            </w:r>
            <w:r w:rsidR="00956ECD" w:rsidRPr="00D27B01">
              <w:rPr>
                <w:rFonts w:ascii="Times New Roman" w:hAnsi="Times New Roman" w:cs="Times New Roman"/>
                <w:szCs w:val="18"/>
              </w:rPr>
              <w:t>}</w:t>
            </w:r>
          </w:p>
        </w:tc>
        <w:tc>
          <w:tcPr>
            <w:tcW w:w="293" w:type="dxa"/>
            <w:vAlign w:val="center"/>
          </w:tcPr>
          <w:p w:rsidR="00956ECD" w:rsidRPr="00D27B01" w:rsidRDefault="00D27B01" w:rsidP="00956ECD">
            <w:pPr>
              <w:pStyle w:val="equationcode"/>
              <w:spacing w:before="0" w:after="0"/>
              <w:ind w:left="0" w:right="0"/>
              <w:jc w:val="center"/>
              <w:rPr>
                <w:rFonts w:ascii="Times New Roman" w:hAnsi="Times New Roman" w:cs="Times New Roman"/>
                <w:szCs w:val="18"/>
              </w:rPr>
            </w:pPr>
            <w:r w:rsidRPr="00D27B01">
              <w:rPr>
                <w:rFonts w:ascii="Times New Roman" w:hAnsi="Times New Roman" w:cs="Times New Roman"/>
                <w:szCs w:val="18"/>
              </w:rPr>
              <w:t>≡</w:t>
            </w:r>
          </w:p>
        </w:tc>
        <w:tc>
          <w:tcPr>
            <w:tcW w:w="2467" w:type="dxa"/>
            <w:vAlign w:val="center"/>
          </w:tcPr>
          <w:p w:rsidR="00956ECD" w:rsidRPr="00D27B01" w:rsidRDefault="00956ECD" w:rsidP="00956ECD">
            <w:pPr>
              <w:pStyle w:val="equationcode"/>
              <w:spacing w:before="0" w:after="0"/>
              <w:ind w:left="0" w:right="0"/>
              <w:rPr>
                <w:rFonts w:ascii="Times New Roman" w:hAnsi="Times New Roman" w:cs="Times New Roman"/>
                <w:szCs w:val="18"/>
                <w:vertAlign w:val="subscript"/>
              </w:rPr>
            </w:pPr>
            <w:r w:rsidRPr="00D27B01">
              <w:rPr>
                <w:rFonts w:ascii="Times New Roman" w:hAnsi="Times New Roman" w:cs="Times New Roman"/>
                <w:szCs w:val="18"/>
              </w:rPr>
              <w:t xml:space="preserve"> m { </w:t>
            </w:r>
            <w:r w:rsidRPr="00D27B01">
              <w:rPr>
                <w:rFonts w:ascii="Times New Roman" w:hAnsi="Times New Roman" w:cs="Times New Roman"/>
                <w:szCs w:val="18"/>
              </w:rPr>
              <w:tab/>
            </w:r>
            <w:r w:rsidRPr="00D27B01">
              <w:rPr>
                <w:rFonts w:ascii="Times New Roman" w:hAnsi="Times New Roman" w:cs="Times New Roman"/>
                <w:b/>
                <w:szCs w:val="18"/>
              </w:rPr>
              <w:t>if false then</w:t>
            </w:r>
            <w:r w:rsidRPr="00D27B01">
              <w:rPr>
                <w:rFonts w:ascii="Times New Roman" w:hAnsi="Times New Roman" w:cs="Times New Roman"/>
                <w:szCs w:val="18"/>
              </w:rPr>
              <w:t xml:space="preserve"> </w:t>
            </w:r>
            <w:r w:rsidRPr="00D27B01">
              <w:rPr>
                <w:rFonts w:ascii="Times New Roman" w:hAnsi="Times New Roman" w:cs="Times New Roman"/>
                <w:i/>
                <w:szCs w:val="18"/>
              </w:rPr>
              <w:t>cexpr</w:t>
            </w:r>
            <w:r w:rsidRPr="00D27B01">
              <w:rPr>
                <w:rFonts w:ascii="Times New Roman" w:hAnsi="Times New Roman" w:cs="Times New Roman"/>
                <w:i/>
                <w:szCs w:val="18"/>
                <w:vertAlign w:val="subscript"/>
              </w:rPr>
              <w:t>1</w:t>
            </w:r>
          </w:p>
          <w:p w:rsidR="00956ECD" w:rsidRPr="00D27B01" w:rsidRDefault="00956ECD" w:rsidP="00956ECD">
            <w:pPr>
              <w:pStyle w:val="equationcode"/>
              <w:spacing w:before="0" w:after="0"/>
              <w:ind w:left="0" w:right="0"/>
              <w:rPr>
                <w:rFonts w:ascii="Times New Roman" w:hAnsi="Times New Roman" w:cs="Times New Roman"/>
                <w:szCs w:val="18"/>
                <w:vertAlign w:val="subscript"/>
              </w:rPr>
            </w:pPr>
            <w:r w:rsidRPr="00D27B01">
              <w:rPr>
                <w:rFonts w:ascii="Times New Roman" w:hAnsi="Times New Roman" w:cs="Times New Roman"/>
                <w:i/>
                <w:szCs w:val="18"/>
              </w:rPr>
              <w:tab/>
            </w:r>
            <w:r w:rsidRPr="00D27B01">
              <w:rPr>
                <w:rFonts w:ascii="Times New Roman" w:hAnsi="Times New Roman" w:cs="Times New Roman"/>
                <w:i/>
                <w:szCs w:val="18"/>
              </w:rPr>
              <w:tab/>
            </w:r>
            <w:r w:rsidRPr="00D27B01">
              <w:rPr>
                <w:rFonts w:ascii="Times New Roman" w:hAnsi="Times New Roman" w:cs="Times New Roman"/>
                <w:i/>
                <w:szCs w:val="18"/>
              </w:rPr>
              <w:tab/>
            </w:r>
            <w:r w:rsidRPr="00D27B01">
              <w:rPr>
                <w:rFonts w:ascii="Times New Roman" w:hAnsi="Times New Roman" w:cs="Times New Roman"/>
                <w:i/>
                <w:szCs w:val="18"/>
              </w:rPr>
              <w:tab/>
              <w:t>cexpr</w:t>
            </w:r>
            <w:r w:rsidR="0006475C" w:rsidRPr="00D27B01">
              <w:rPr>
                <w:rFonts w:ascii="Times New Roman" w:hAnsi="Times New Roman" w:cs="Times New Roman"/>
                <w:i/>
                <w:szCs w:val="18"/>
                <w:vertAlign w:val="subscript"/>
              </w:rPr>
              <w:t>2</w:t>
            </w:r>
            <w:r w:rsidRPr="00D27B01">
              <w:rPr>
                <w:rFonts w:ascii="Times New Roman" w:hAnsi="Times New Roman" w:cs="Times New Roman"/>
                <w:szCs w:val="18"/>
                <w:vertAlign w:val="subscript"/>
              </w:rPr>
              <w:t xml:space="preserve"> </w:t>
            </w:r>
            <w:r w:rsidRPr="00D27B01">
              <w:rPr>
                <w:rFonts w:ascii="Times New Roman" w:hAnsi="Times New Roman" w:cs="Times New Roman"/>
                <w:szCs w:val="18"/>
              </w:rPr>
              <w:t>}</w:t>
            </w:r>
          </w:p>
        </w:tc>
      </w:tr>
    </w:tbl>
    <w:p w:rsidR="00033B45" w:rsidRDefault="0006475C" w:rsidP="00FB73AE">
      <w:pPr>
        <w:pStyle w:val="Normalnoindent"/>
        <w:spacing w:before="120"/>
        <w:rPr>
          <w:b/>
          <w:sz w:val="24"/>
        </w:rPr>
      </w:pPr>
      <w:r>
        <w:t>Both of the equalities are intuitively expected to hold when working with monoi</w:t>
      </w:r>
      <w:r>
        <w:softHyphen/>
        <w:t xml:space="preserve">dal computations. The first corresponds to </w:t>
      </w:r>
      <w:r w:rsidR="00A16780">
        <w:t xml:space="preserve">the </w:t>
      </w:r>
      <w:r>
        <w:t xml:space="preserve">associativity and the second </w:t>
      </w:r>
      <w:r w:rsidR="00A16780">
        <w:t xml:space="preserve">to </w:t>
      </w:r>
      <w:r>
        <w:t xml:space="preserve">the unit laws. </w:t>
      </w:r>
      <w:r w:rsidR="00A16780">
        <w:t xml:space="preserve">The </w:t>
      </w:r>
      <w:r w:rsidR="00A16780" w:rsidRPr="00A16780">
        <w:rPr>
          <w:i/>
        </w:rPr>
        <w:t>zero</w:t>
      </w:r>
      <w:r w:rsidR="00A16780">
        <w:t xml:space="preserve"> of monoid does not have a direct correspondence in the syntax, but one way to obtain it is to use </w:t>
      </w:r>
      <w:proofErr w:type="gramStart"/>
      <w:r w:rsidR="00A16780">
        <w:t xml:space="preserve">the </w:t>
      </w:r>
      <w:r w:rsidR="00A16780" w:rsidRPr="00A16780">
        <w:rPr>
          <w:rStyle w:val="Inlinecode"/>
        </w:rPr>
        <w:t>if</w:t>
      </w:r>
      <w:proofErr w:type="gramEnd"/>
      <w:r w:rsidR="00A16780">
        <w:t xml:space="preserve"> expression without the </w:t>
      </w:r>
      <w:r w:rsidR="00A16780" w:rsidRPr="00A16780">
        <w:rPr>
          <w:rStyle w:val="Inlinecode"/>
        </w:rPr>
        <w:t>else</w:t>
      </w:r>
      <w:r w:rsidR="00A16780">
        <w:t xml:space="preserve"> clause. </w:t>
      </w:r>
    </w:p>
    <w:p w:rsidR="00B949B1" w:rsidRDefault="00420CD1" w:rsidP="00E32EF5">
      <w:pPr>
        <w:pStyle w:val="heading10"/>
      </w:pPr>
      <w:r>
        <w:t xml:space="preserve">Composed </w:t>
      </w:r>
      <w:r w:rsidR="00351F66">
        <w:t>computations</w:t>
      </w:r>
    </w:p>
    <w:p w:rsidR="005B2A70" w:rsidRDefault="00E747F8" w:rsidP="005B2A70">
      <w:pPr>
        <w:pStyle w:val="Normalnoindent"/>
      </w:pPr>
      <w:r>
        <w:t>W</w:t>
      </w:r>
      <w:r w:rsidR="005B2A70">
        <w:t xml:space="preserve">e showed </w:t>
      </w:r>
      <w:r w:rsidR="000B4D7A">
        <w:t xml:space="preserve">that </w:t>
      </w:r>
      <w:r w:rsidR="005B2A70">
        <w:t xml:space="preserve">computation expressions provide </w:t>
      </w:r>
      <w:r w:rsidR="000B4D7A">
        <w:t xml:space="preserve">a </w:t>
      </w:r>
      <w:r w:rsidR="005B2A70">
        <w:t>notation for mo</w:t>
      </w:r>
      <w:r w:rsidR="005B2A70">
        <w:softHyphen/>
        <w:t>nads and monoids. In this section, we take one step further – we look at computations that com</w:t>
      </w:r>
      <w:r w:rsidR="001A7DF2">
        <w:softHyphen/>
      </w:r>
      <w:r w:rsidR="005B2A70">
        <w:t xml:space="preserve">bine monoids and monads and also computations formed by </w:t>
      </w:r>
      <w:r>
        <w:t xml:space="preserve">a layer of </w:t>
      </w:r>
      <w:r w:rsidR="005B2A70">
        <w:t>monads.</w:t>
      </w:r>
    </w:p>
    <w:p w:rsidR="006D4A46" w:rsidRDefault="006D4A46" w:rsidP="006D4A46">
      <w:pPr>
        <w:pStyle w:val="heading20"/>
      </w:pPr>
      <w:r>
        <w:t>Additive monads</w:t>
      </w:r>
    </w:p>
    <w:p w:rsidR="001A7DF2" w:rsidRDefault="006D4A46" w:rsidP="006D4A46">
      <w:pPr>
        <w:pStyle w:val="Normalnoindent"/>
      </w:pPr>
      <w:r>
        <w:t xml:space="preserve">An additive monad is a monad </w:t>
      </w:r>
      <w:r w:rsidR="001E6332">
        <w:t xml:space="preserve">with a </w:t>
      </w:r>
      <w:r>
        <w:t>monoid structure</w:t>
      </w:r>
      <w:r w:rsidR="001A7DF2">
        <w:t xml:space="preserve">, also known as </w:t>
      </w:r>
      <w:proofErr w:type="spellStart"/>
      <w:r w:rsidR="001A7DF2" w:rsidRPr="001A7DF2">
        <w:rPr>
          <w:rStyle w:val="Inlinecode"/>
        </w:rPr>
        <w:t>MonadPlus</w:t>
      </w:r>
      <w:proofErr w:type="spellEnd"/>
      <w:r w:rsidR="001A7DF2">
        <w:t xml:space="preserve"> in Haskell. Common examples are parser combinators and collections.</w:t>
      </w:r>
      <w:r w:rsidR="000B4D7A">
        <w:t xml:space="preserve"> Both of these can be encoded in F#, but the desirable syntax differs.</w:t>
      </w:r>
    </w:p>
    <w:p w:rsidR="006D4A46" w:rsidRDefault="006D4A46" w:rsidP="006D4A46">
      <w:pPr>
        <w:pStyle w:val="heading30"/>
        <w:rPr>
          <w:rStyle w:val="heading3-notbold"/>
        </w:rPr>
      </w:pPr>
      <w:proofErr w:type="gramStart"/>
      <w:r>
        <w:t>Parser combinators.</w:t>
      </w:r>
      <w:proofErr w:type="gramEnd"/>
      <w:r>
        <w:t xml:space="preserve"> </w:t>
      </w:r>
      <w:r w:rsidR="00494500">
        <w:rPr>
          <w:rStyle w:val="heading3-notbold"/>
        </w:rPr>
        <w:t>M</w:t>
      </w:r>
      <w:r w:rsidR="00D633D2">
        <w:rPr>
          <w:rStyle w:val="heading3-notbold"/>
        </w:rPr>
        <w:t>onadic parser</w:t>
      </w:r>
      <w:r w:rsidR="00494500">
        <w:rPr>
          <w:rStyle w:val="heading3-notbold"/>
        </w:rPr>
        <w:t>s</w:t>
      </w:r>
      <w:r w:rsidR="00D633D2">
        <w:rPr>
          <w:rStyle w:val="heading3-notbold"/>
        </w:rPr>
        <w:t xml:space="preserve"> </w:t>
      </w:r>
      <w:r w:rsidR="004346D7">
        <w:rPr>
          <w:rStyle w:val="heading3-notbold"/>
        </w:rPr>
        <w:t xml:space="preserve">[10] </w:t>
      </w:r>
      <w:r w:rsidR="00494500">
        <w:rPr>
          <w:rStyle w:val="heading3-notbold"/>
        </w:rPr>
        <w:t>provide</w:t>
      </w:r>
      <w:r w:rsidR="00D633D2">
        <w:rPr>
          <w:rStyle w:val="heading3-notbold"/>
        </w:rPr>
        <w:t xml:space="preserve"> </w:t>
      </w:r>
      <w:r w:rsidR="004346D7">
        <w:rPr>
          <w:rStyle w:val="heading3-notbold"/>
        </w:rPr>
        <w:t>both monadic and monoidal in</w:t>
      </w:r>
      <w:r w:rsidR="00494500">
        <w:rPr>
          <w:rStyle w:val="heading3-notbold"/>
        </w:rPr>
        <w:softHyphen/>
        <w:t>ter</w:t>
      </w:r>
      <w:r w:rsidR="004346D7">
        <w:rPr>
          <w:rStyle w:val="heading3-notbold"/>
        </w:rPr>
        <w:t xml:space="preserve">face. The </w:t>
      </w:r>
      <w:r w:rsidR="004346D7" w:rsidRPr="004346D7">
        <w:rPr>
          <w:rStyle w:val="heading3-notbold"/>
          <w:i/>
        </w:rPr>
        <w:t>unit</w:t>
      </w:r>
      <w:r w:rsidR="004346D7">
        <w:rPr>
          <w:rStyle w:val="heading3-notbold"/>
        </w:rPr>
        <w:t xml:space="preserve"> operation represents a parser that always succeeds without con</w:t>
      </w:r>
      <w:r w:rsidR="004346D7">
        <w:rPr>
          <w:rStyle w:val="heading3-notbold"/>
        </w:rPr>
        <w:softHyphen/>
        <w:t xml:space="preserve">suming any input and </w:t>
      </w:r>
      <w:r w:rsidR="004346D7" w:rsidRPr="004346D7">
        <w:rPr>
          <w:rStyle w:val="heading3-notbold"/>
          <w:i/>
        </w:rPr>
        <w:t>bind</w:t>
      </w:r>
      <w:r w:rsidR="004346D7">
        <w:rPr>
          <w:rStyle w:val="heading3-notbold"/>
        </w:rPr>
        <w:t xml:space="preserve"> represents sequencing (where the </w:t>
      </w:r>
      <w:r w:rsidR="00494500">
        <w:rPr>
          <w:rStyle w:val="heading3-notbold"/>
        </w:rPr>
        <w:t xml:space="preserve">second parser </w:t>
      </w:r>
      <w:r w:rsidR="004346D7">
        <w:rPr>
          <w:rStyle w:val="heading3-notbold"/>
        </w:rPr>
        <w:t>may de</w:t>
      </w:r>
      <w:r w:rsidR="00494500">
        <w:rPr>
          <w:rStyle w:val="heading3-notbold"/>
        </w:rPr>
        <w:softHyphen/>
      </w:r>
      <w:r w:rsidR="004346D7">
        <w:rPr>
          <w:rStyle w:val="heading3-notbold"/>
        </w:rPr>
        <w:t xml:space="preserve">pend on the value parsed first). The monoid structure defines </w:t>
      </w:r>
      <w:r w:rsidR="004346D7" w:rsidRPr="004346D7">
        <w:rPr>
          <w:rStyle w:val="heading3-notbold"/>
          <w:i/>
        </w:rPr>
        <w:t>combine</w:t>
      </w:r>
      <w:r w:rsidR="004346D7">
        <w:rPr>
          <w:rStyle w:val="heading3-notbold"/>
        </w:rPr>
        <w:t xml:space="preserve"> as either left-biased or non-deterministic choice and </w:t>
      </w:r>
      <w:r w:rsidR="004346D7" w:rsidRPr="004346D7">
        <w:rPr>
          <w:rStyle w:val="heading3-notbold"/>
          <w:i/>
        </w:rPr>
        <w:t>zero</w:t>
      </w:r>
      <w:r w:rsidR="004346D7">
        <w:rPr>
          <w:rStyle w:val="heading3-notbold"/>
        </w:rPr>
        <w:t xml:space="preserve"> represents a failing parser.</w:t>
      </w:r>
    </w:p>
    <w:p w:rsidR="004346D7" w:rsidRDefault="004346D7" w:rsidP="004346D7">
      <w:r>
        <w:t xml:space="preserve">When </w:t>
      </w:r>
      <w:r w:rsidR="00494500">
        <w:t xml:space="preserve">defining additive monads, we need to choose whether to use the </w:t>
      </w:r>
      <w:r w:rsidR="00494500" w:rsidRPr="00494500">
        <w:rPr>
          <w:rStyle w:val="Inlinecode"/>
        </w:rPr>
        <w:t>return</w:t>
      </w:r>
      <w:r w:rsidR="00494500">
        <w:t xml:space="preserve"> or the </w:t>
      </w:r>
      <w:r w:rsidR="00494500" w:rsidRPr="00494500">
        <w:rPr>
          <w:rStyle w:val="Inlinecode"/>
        </w:rPr>
        <w:t>yield</w:t>
      </w:r>
      <w:r w:rsidR="00494500">
        <w:t xml:space="preserve"> keyword. This is a matter of style, but it depends on which interface is con</w:t>
      </w:r>
      <w:r w:rsidR="00494500">
        <w:softHyphen/>
        <w:t xml:space="preserve">sidered more important. For parsers, we prefer monad and define </w:t>
      </w:r>
      <w:r w:rsidR="00494500" w:rsidRPr="00494500">
        <w:rPr>
          <w:i/>
        </w:rPr>
        <w:t>return</w:t>
      </w:r>
      <w:r w:rsidR="00494500">
        <w:t>:</w:t>
      </w:r>
    </w:p>
    <w:p w:rsidR="004346D7" w:rsidRPr="009E4355" w:rsidRDefault="004346D7" w:rsidP="009E4355">
      <w:pPr>
        <w:pStyle w:val="equationcode"/>
      </w:pPr>
      <w:proofErr w:type="gramStart"/>
      <w:r>
        <w:t>return</w:t>
      </w:r>
      <w:proofErr w:type="gramEnd"/>
      <w:r w:rsidR="009E4355">
        <w:tab/>
      </w:r>
      <w:r w:rsidRPr="00E32EF5">
        <w:tab/>
        <w:t>:</w:t>
      </w:r>
      <w:r w:rsidRPr="00E32EF5">
        <w:tab/>
      </w:r>
      <m:oMath>
        <m:r>
          <m:t>a</m:t>
        </m:r>
        <m:r>
          <m:rPr>
            <m:sty m:val="p"/>
          </m:rPr>
          <m:t>→</m:t>
        </m:r>
        <m:r>
          <m:t>ma</m:t>
        </m:r>
      </m:oMath>
      <w:r w:rsidR="009E4355">
        <w:tab/>
      </w:r>
      <w:r w:rsidR="009E4355">
        <w:tab/>
      </w:r>
      <w:r w:rsidR="009E4355">
        <w:tab/>
      </w:r>
      <w:r w:rsidR="009E4355">
        <w:tab/>
      </w:r>
      <w:r w:rsidR="009E4355">
        <w:tab/>
      </w:r>
      <w:r w:rsidR="009E4355">
        <w:tab/>
      </w:r>
      <w:r w:rsidR="009E4355">
        <w:tab/>
      </w:r>
      <w:r w:rsidR="009E4355">
        <w:tab/>
      </w:r>
      <w:r w:rsidR="009E4355">
        <w:tab/>
      </w:r>
      <w:r w:rsidR="009E4355">
        <w:tab/>
      </w:r>
      <w:r w:rsidR="009E4355">
        <w:tab/>
      </w:r>
      <w:r w:rsidR="009E4355">
        <w:tab/>
      </w:r>
      <w:r w:rsidR="009E4355">
        <w:tab/>
      </w:r>
      <w:r w:rsidR="009E4355">
        <w:tab/>
      </w:r>
      <w:r w:rsidR="009E4355">
        <w:tab/>
      </w:r>
      <w:r w:rsidR="009E4355">
        <w:tab/>
      </w:r>
      <w:r w:rsidR="009E4355">
        <w:tab/>
        <w:t>zero</w:t>
      </w:r>
      <w:r w:rsidR="009E4355">
        <w:tab/>
      </w:r>
      <w:r w:rsidR="009E4355">
        <w:tab/>
      </w:r>
      <w:r w:rsidR="009E4355">
        <w:tab/>
      </w:r>
      <w:r w:rsidR="009E4355">
        <w:tab/>
        <w:t>:</w:t>
      </w:r>
      <w:r w:rsidR="009E4355">
        <w:tab/>
      </w:r>
      <m:oMath>
        <m:r>
          <m:t>1→ma</m:t>
        </m:r>
      </m:oMath>
    </w:p>
    <w:p w:rsidR="004346D7" w:rsidRPr="00E32EF5" w:rsidRDefault="004346D7" w:rsidP="004346D7">
      <w:pPr>
        <w:pStyle w:val="equationcode"/>
      </w:pPr>
      <w:proofErr w:type="gramStart"/>
      <w:r>
        <w:rPr>
          <w:iCs/>
        </w:rPr>
        <w:t>bind</w:t>
      </w:r>
      <w:proofErr w:type="gramEnd"/>
      <w:r>
        <w:rPr>
          <w:iCs/>
        </w:rPr>
        <w:tab/>
      </w:r>
      <w:r>
        <w:rPr>
          <w:iCs/>
        </w:rPr>
        <w:tab/>
      </w:r>
      <w:r>
        <w:rPr>
          <w:iCs/>
        </w:rPr>
        <w:tab/>
        <w:t>:</w:t>
      </w:r>
      <w:r>
        <w:rPr>
          <w:iCs/>
        </w:rPr>
        <w:tab/>
      </w:r>
      <m:oMath>
        <m:r>
          <m:t>ma→</m:t>
        </m:r>
        <m:d>
          <m:dPr>
            <m:ctrlPr>
              <w:rPr>
                <w:i/>
                <w:iCs/>
              </w:rPr>
            </m:ctrlPr>
          </m:dPr>
          <m:e>
            <m:r>
              <m:t>a→mb</m:t>
            </m:r>
          </m:e>
        </m:d>
        <m:r>
          <m:t>→mb</m:t>
        </m:r>
      </m:oMath>
      <w:r w:rsidR="009E4355">
        <w:tab/>
      </w:r>
      <w:r w:rsidR="009E4355">
        <w:tab/>
      </w:r>
      <w:r w:rsidR="009E4355">
        <w:tab/>
      </w:r>
      <w:r w:rsidR="009E4355">
        <w:tab/>
      </w:r>
      <w:r w:rsidR="009E4355">
        <w:tab/>
      </w:r>
      <w:r w:rsidR="009E4355">
        <w:tab/>
      </w:r>
      <w:r w:rsidR="009E4355">
        <w:tab/>
      </w:r>
      <w:r w:rsidRPr="00E32EF5">
        <w:t>combine</w:t>
      </w:r>
      <w:r w:rsidRPr="00E32EF5">
        <w:tab/>
      </w:r>
      <w:r w:rsidRPr="00E32EF5">
        <w:tab/>
        <w:t>:</w:t>
      </w:r>
      <w:r w:rsidRPr="00E32EF5">
        <w:tab/>
      </w:r>
      <m:oMath>
        <m:r>
          <m:t>ma</m:t>
        </m:r>
        <m:r>
          <m:rPr>
            <m:sty m:val="p"/>
          </m:rPr>
          <m:t>→</m:t>
        </m:r>
        <m:r>
          <m:t>da</m:t>
        </m:r>
        <m:r>
          <m:rPr>
            <m:sty m:val="p"/>
          </m:rPr>
          <m:t>→</m:t>
        </m:r>
        <m:r>
          <m:t>ma</m:t>
        </m:r>
      </m:oMath>
    </w:p>
    <w:p w:rsidR="004346D7" w:rsidRPr="004346D7" w:rsidRDefault="00494500" w:rsidP="00040185">
      <w:pPr>
        <w:pStyle w:val="Normalnoindent"/>
      </w:pPr>
      <w:r>
        <w:t xml:space="preserve">The type of </w:t>
      </w:r>
      <w:r w:rsidRPr="00494500">
        <w:rPr>
          <w:i/>
        </w:rPr>
        <w:t>bind</w:t>
      </w:r>
      <w:r>
        <w:t xml:space="preserve">, </w:t>
      </w:r>
      <w:r w:rsidRPr="00494500">
        <w:rPr>
          <w:i/>
        </w:rPr>
        <w:t>return</w:t>
      </w:r>
      <w:r>
        <w:t xml:space="preserve"> and </w:t>
      </w:r>
      <w:r w:rsidRPr="00494500">
        <w:rPr>
          <w:i/>
        </w:rPr>
        <w:t>zero</w:t>
      </w:r>
      <w:r>
        <w:t xml:space="preserve"> </w:t>
      </w:r>
      <w:r w:rsidR="000B4D7A">
        <w:t>are the same as for monads and monoids previously</w:t>
      </w:r>
      <w:r>
        <w:t xml:space="preserve">. </w:t>
      </w:r>
      <w:r w:rsidR="000B4D7A">
        <w:t xml:space="preserve">We omit </w:t>
      </w:r>
      <w:r w:rsidR="000B4D7A" w:rsidRPr="000B4D7A">
        <w:rPr>
          <w:i/>
        </w:rPr>
        <w:t>run</w:t>
      </w:r>
      <w:r w:rsidR="000B4D7A">
        <w:t xml:space="preserve">, </w:t>
      </w:r>
      <w:r w:rsidR="000B4D7A" w:rsidRPr="000B4D7A">
        <w:rPr>
          <w:i/>
        </w:rPr>
        <w:t>delay</w:t>
      </w:r>
      <w:r w:rsidR="000B4D7A">
        <w:t xml:space="preserve"> and </w:t>
      </w:r>
      <w:proofErr w:type="spellStart"/>
      <w:r w:rsidR="000B4D7A" w:rsidRPr="000B4D7A">
        <w:rPr>
          <w:i/>
        </w:rPr>
        <w:t>returnFrom</w:t>
      </w:r>
      <w:proofErr w:type="spellEnd"/>
      <w:r w:rsidR="000B4D7A">
        <w:t xml:space="preserve"> which are standard. </w:t>
      </w:r>
      <w:r>
        <w:t xml:space="preserve">The type of </w:t>
      </w:r>
      <w:r w:rsidRPr="00494500">
        <w:rPr>
          <w:i/>
        </w:rPr>
        <w:t>combine</w:t>
      </w:r>
      <w:r>
        <w:t xml:space="preserve"> follows the defini</w:t>
      </w:r>
      <w:r>
        <w:softHyphen/>
        <w:t xml:space="preserve">tion used by monoids (with arguments </w:t>
      </w:r>
      <m:oMath>
        <m:r>
          <w:rPr>
            <w:rFonts w:ascii="Cambria Math" w:hAnsi="Cambria Math"/>
          </w:rPr>
          <m:t>ma</m:t>
        </m:r>
      </m:oMath>
      <w:r>
        <w:t xml:space="preserve"> </w:t>
      </w:r>
      <w:proofErr w:type="gramStart"/>
      <w:r>
        <w:t xml:space="preserve">and </w:t>
      </w:r>
      <w:proofErr w:type="gramEnd"/>
      <m:oMath>
        <m:r>
          <w:rPr>
            <w:rFonts w:ascii="Cambria Math" w:hAnsi="Cambria Math"/>
          </w:rPr>
          <m:t>da</m:t>
        </m:r>
      </m:oMath>
      <w:r>
        <w:t xml:space="preserve">), which is more general than the one for monads (with </w:t>
      </w:r>
      <m:oMath>
        <m:r>
          <w:rPr>
            <w:rFonts w:ascii="Cambria Math" w:hAnsi="Cambria Math"/>
          </w:rPr>
          <m:t>m1</m:t>
        </m:r>
      </m:oMath>
      <w:r>
        <w:t xml:space="preserve"> as the first argument). </w:t>
      </w:r>
      <w:r w:rsidR="00040185">
        <w:t>Sample parsers that re</w:t>
      </w:r>
      <w:r w:rsidR="00040185">
        <w:softHyphen/>
        <w:t>co</w:t>
      </w:r>
      <w:r w:rsidR="00040185">
        <w:softHyphen/>
        <w:t xml:space="preserve">gnize one or more and zero or more repetitions </w:t>
      </w:r>
      <w:r w:rsidR="00951D75">
        <w:t xml:space="preserve">a predicate </w:t>
      </w:r>
      <w:r w:rsidR="00040185" w:rsidRPr="00040185">
        <w:rPr>
          <w:rStyle w:val="Inlinecode"/>
        </w:rPr>
        <w:t>p</w:t>
      </w:r>
      <w:r w:rsidR="00040185">
        <w:t xml:space="preserve"> </w:t>
      </w:r>
      <w:r w:rsidR="00951D75">
        <w:t>are written as follows:</w:t>
      </w:r>
    </w:p>
    <w:p w:rsidR="006D4A46" w:rsidRDefault="006D4A46" w:rsidP="006D4A46">
      <w:pPr>
        <w:pStyle w:val="programcode"/>
      </w:pPr>
      <w:proofErr w:type="gramStart"/>
      <w:r w:rsidRPr="006D4A46">
        <w:rPr>
          <w:b/>
        </w:rPr>
        <w:t>let</w:t>
      </w:r>
      <w:proofErr w:type="gramEnd"/>
      <w:r w:rsidRPr="006D4A46">
        <w:rPr>
          <w:b/>
        </w:rPr>
        <w:t xml:space="preserve"> rec</w:t>
      </w:r>
      <w:r>
        <w:t xml:space="preserve"> </w:t>
      </w:r>
      <w:proofErr w:type="spellStart"/>
      <w:r w:rsidR="000B4D7A">
        <w:t>oneOrMore</w:t>
      </w:r>
      <w:proofErr w:type="spellEnd"/>
      <w:r>
        <w:t xml:space="preserve"> p = parse { </w:t>
      </w:r>
    </w:p>
    <w:p w:rsidR="006D4A46" w:rsidRDefault="006D4A46" w:rsidP="006D4A46">
      <w:pPr>
        <w:pStyle w:val="programcode"/>
      </w:pPr>
      <w:r>
        <w:t xml:space="preserve">  </w:t>
      </w:r>
      <w:proofErr w:type="gramStart"/>
      <w:r w:rsidRPr="006D4A46">
        <w:rPr>
          <w:b/>
        </w:rPr>
        <w:t>let</w:t>
      </w:r>
      <w:proofErr w:type="gramEnd"/>
      <w:r w:rsidRPr="006D4A46">
        <w:rPr>
          <w:b/>
        </w:rPr>
        <w:t>!</w:t>
      </w:r>
      <w:r>
        <w:t xml:space="preserve"> x = p</w:t>
      </w:r>
    </w:p>
    <w:p w:rsidR="006D4A46" w:rsidRDefault="006D4A46" w:rsidP="006D4A46">
      <w:pPr>
        <w:pStyle w:val="programcode"/>
      </w:pPr>
      <w:r>
        <w:t xml:space="preserve">  </w:t>
      </w:r>
      <w:proofErr w:type="gramStart"/>
      <w:r w:rsidRPr="006D4A46">
        <w:rPr>
          <w:b/>
        </w:rPr>
        <w:t>let</w:t>
      </w:r>
      <w:proofErr w:type="gramEnd"/>
      <w:r w:rsidRPr="006D4A46">
        <w:rPr>
          <w:b/>
        </w:rPr>
        <w:t>!</w:t>
      </w:r>
      <w:r>
        <w:t xml:space="preserve"> </w:t>
      </w:r>
      <w:proofErr w:type="spellStart"/>
      <w:proofErr w:type="gramStart"/>
      <w:r>
        <w:t>xs</w:t>
      </w:r>
      <w:proofErr w:type="spellEnd"/>
      <w:proofErr w:type="gramEnd"/>
      <w:r>
        <w:t xml:space="preserve"> = </w:t>
      </w:r>
      <w:proofErr w:type="spellStart"/>
      <w:r w:rsidR="00FC5EF0">
        <w:t>zeroOrMore</w:t>
      </w:r>
      <w:proofErr w:type="spellEnd"/>
      <w:r>
        <w:t xml:space="preserve"> p</w:t>
      </w:r>
    </w:p>
    <w:p w:rsidR="00040185" w:rsidRDefault="006D4A46" w:rsidP="00040185">
      <w:pPr>
        <w:pStyle w:val="programcode"/>
        <w:spacing w:before="0"/>
        <w:contextualSpacing w:val="0"/>
      </w:pPr>
      <w:r>
        <w:t xml:space="preserve">  </w:t>
      </w:r>
      <w:proofErr w:type="gramStart"/>
      <w:r w:rsidRPr="006D4A46">
        <w:rPr>
          <w:b/>
        </w:rPr>
        <w:t>return</w:t>
      </w:r>
      <w:proofErr w:type="gramEnd"/>
      <w:r>
        <w:t xml:space="preserve"> x::xs }</w:t>
      </w:r>
    </w:p>
    <w:p w:rsidR="006D4A46" w:rsidRDefault="006D4A46" w:rsidP="006D4A46">
      <w:pPr>
        <w:pStyle w:val="programcode"/>
      </w:pPr>
      <w:proofErr w:type="gramStart"/>
      <w:r w:rsidRPr="006D4A46">
        <w:rPr>
          <w:b/>
        </w:rPr>
        <w:lastRenderedPageBreak/>
        <w:t>and</w:t>
      </w:r>
      <w:proofErr w:type="gramEnd"/>
      <w:r>
        <w:t xml:space="preserve"> </w:t>
      </w:r>
      <w:proofErr w:type="spellStart"/>
      <w:r w:rsidR="000B4D7A">
        <w:t>zeroOrMore</w:t>
      </w:r>
      <w:proofErr w:type="spellEnd"/>
      <w:r>
        <w:t xml:space="preserve"> p = parse {</w:t>
      </w:r>
    </w:p>
    <w:p w:rsidR="006D4A46" w:rsidRDefault="006D4A46" w:rsidP="006D4A46">
      <w:pPr>
        <w:pStyle w:val="programcode"/>
      </w:pPr>
      <w:r>
        <w:t xml:space="preserve">  </w:t>
      </w:r>
      <w:proofErr w:type="gramStart"/>
      <w:r w:rsidRPr="006D4A46">
        <w:rPr>
          <w:b/>
        </w:rPr>
        <w:t>return</w:t>
      </w:r>
      <w:proofErr w:type="gramEnd"/>
      <w:r w:rsidRPr="006D4A46">
        <w:rPr>
          <w:b/>
        </w:rPr>
        <w:t>!</w:t>
      </w:r>
      <w:r>
        <w:t xml:space="preserve"> </w:t>
      </w:r>
      <w:proofErr w:type="spellStart"/>
      <w:proofErr w:type="gramStart"/>
      <w:r w:rsidR="00FC5EF0">
        <w:t>oneOrMore</w:t>
      </w:r>
      <w:proofErr w:type="spellEnd"/>
      <w:proofErr w:type="gramEnd"/>
      <w:r>
        <w:t xml:space="preserve"> p</w:t>
      </w:r>
    </w:p>
    <w:p w:rsidR="006D4A46" w:rsidRPr="006D4A46" w:rsidRDefault="006D4A46" w:rsidP="006D4A46">
      <w:pPr>
        <w:pStyle w:val="programcode"/>
      </w:pPr>
      <w:r>
        <w:t xml:space="preserve">  </w:t>
      </w:r>
      <w:proofErr w:type="gramStart"/>
      <w:r w:rsidRPr="006D4A46">
        <w:rPr>
          <w:b/>
        </w:rPr>
        <w:t>return</w:t>
      </w:r>
      <w:proofErr w:type="gramEnd"/>
      <w:r>
        <w:t xml:space="preserve"> [] }</w:t>
      </w:r>
    </w:p>
    <w:p w:rsidR="006D4A46" w:rsidRDefault="002D6650" w:rsidP="00FC5EF0">
      <w:pPr>
        <w:pStyle w:val="Normalnoindent"/>
      </w:pPr>
      <w:r>
        <w:t xml:space="preserve">The definition of </w:t>
      </w:r>
      <w:proofErr w:type="spellStart"/>
      <w:r w:rsidR="00FC5EF0">
        <w:rPr>
          <w:rStyle w:val="Inlinecode"/>
        </w:rPr>
        <w:t>oneOrMore</w:t>
      </w:r>
      <w:proofErr w:type="spellEnd"/>
      <w:r>
        <w:t xml:space="preserve"> uses monadic features to say that the parser should parse </w:t>
      </w:r>
      <w:r w:rsidRPr="002D6650">
        <w:rPr>
          <w:rStyle w:val="Inlinecode"/>
        </w:rPr>
        <w:t>p</w:t>
      </w:r>
      <w:r>
        <w:t xml:space="preserve"> fol</w:t>
      </w:r>
      <w:r>
        <w:softHyphen/>
        <w:t xml:space="preserve">lowed by zero or more repetitions of </w:t>
      </w:r>
      <w:r w:rsidRPr="002D6650">
        <w:rPr>
          <w:rStyle w:val="Inlinecode"/>
        </w:rPr>
        <w:t>p</w:t>
      </w:r>
      <w:r>
        <w:t xml:space="preserve">. </w:t>
      </w:r>
      <w:r w:rsidR="00FC5EF0">
        <w:t>The definition of</w:t>
      </w:r>
      <w:r w:rsidR="00FC5EF0" w:rsidRPr="00FC5EF0">
        <w:rPr>
          <w:rStyle w:val="Inlinecode"/>
        </w:rPr>
        <w:t xml:space="preserve"> </w:t>
      </w:r>
      <w:proofErr w:type="spellStart"/>
      <w:r w:rsidR="00FC5EF0">
        <w:rPr>
          <w:rStyle w:val="Inlinecode"/>
        </w:rPr>
        <w:t>zeroOrMore</w:t>
      </w:r>
      <w:proofErr w:type="spellEnd"/>
      <w:r w:rsidR="00FC5EF0">
        <w:rPr>
          <w:rStyle w:val="Inlinecode"/>
        </w:rPr>
        <w:t xml:space="preserve"> </w:t>
      </w:r>
      <w:r w:rsidR="00FC5EF0">
        <w:t xml:space="preserve">is translated using a monoidal structure that provides a choice from two alternatives. The first is to parse one or more repetitions of </w:t>
      </w:r>
      <w:r w:rsidR="00FC5EF0" w:rsidRPr="00FC5EF0">
        <w:rPr>
          <w:rStyle w:val="Inlinecode"/>
        </w:rPr>
        <w:t>p</w:t>
      </w:r>
      <w:r w:rsidR="00FC5EF0">
        <w:t xml:space="preserve"> and the other is to succeed and return immediately. </w:t>
      </w:r>
    </w:p>
    <w:p w:rsidR="005A73DB" w:rsidRDefault="005C0E2B" w:rsidP="00F97CA3">
      <w:pPr>
        <w:pStyle w:val="heading30"/>
        <w:rPr>
          <w:rStyle w:val="heading3-notbold"/>
        </w:rPr>
      </w:pPr>
      <w:proofErr w:type="gramStart"/>
      <w:r>
        <w:t>Sequence expressions.</w:t>
      </w:r>
      <w:proofErr w:type="gramEnd"/>
      <w:r>
        <w:rPr>
          <w:rStyle w:val="heading3-notbold"/>
        </w:rPr>
        <w:t xml:space="preserve"> </w:t>
      </w:r>
      <w:r w:rsidR="00E81516">
        <w:rPr>
          <w:rStyle w:val="heading3-notbold"/>
        </w:rPr>
        <w:t xml:space="preserve">Sequences </w:t>
      </w:r>
      <w:r w:rsidR="00F97CA3">
        <w:rPr>
          <w:rStyle w:val="heading3-notbold"/>
        </w:rPr>
        <w:t xml:space="preserve">(or </w:t>
      </w:r>
      <w:r w:rsidR="00E81516">
        <w:rPr>
          <w:rStyle w:val="heading3-notbold"/>
        </w:rPr>
        <w:t>lists</w:t>
      </w:r>
      <w:r w:rsidR="00F97CA3">
        <w:rPr>
          <w:rStyle w:val="heading3-notbold"/>
        </w:rPr>
        <w:t xml:space="preserve">) </w:t>
      </w:r>
      <w:r>
        <w:rPr>
          <w:rStyle w:val="heading3-notbold"/>
        </w:rPr>
        <w:t>are another example of additive monads</w:t>
      </w:r>
      <w:r w:rsidR="00F97CA3">
        <w:rPr>
          <w:rStyle w:val="heading3-notbold"/>
        </w:rPr>
        <w:t>. The usual definition in F# uses syntax that is quite different from the previ</w:t>
      </w:r>
      <w:r w:rsidR="00F97CA3">
        <w:rPr>
          <w:rStyle w:val="heading3-notbold"/>
        </w:rPr>
        <w:softHyphen/>
        <w:t>ous section</w:t>
      </w:r>
      <w:r w:rsidR="005A73DB">
        <w:rPr>
          <w:rStyle w:val="heading3-notbold"/>
        </w:rPr>
        <w:t xml:space="preserve">: </w:t>
      </w:r>
    </w:p>
    <w:p w:rsidR="005A73DB" w:rsidRDefault="005A73DB" w:rsidP="005A73DB">
      <w:pPr>
        <w:pStyle w:val="programcode"/>
      </w:pPr>
      <w:proofErr w:type="gramStart"/>
      <w:r w:rsidRPr="00D55D02">
        <w:rPr>
          <w:b/>
        </w:rPr>
        <w:t>let</w:t>
      </w:r>
      <w:proofErr w:type="gramEnd"/>
      <w:r w:rsidRPr="00D55D02">
        <w:rPr>
          <w:b/>
        </w:rPr>
        <w:t xml:space="preserve"> rec</w:t>
      </w:r>
      <w:r>
        <w:t xml:space="preserve"> </w:t>
      </w:r>
      <w:proofErr w:type="spellStart"/>
      <w:r>
        <w:t>listFiles</w:t>
      </w:r>
      <w:proofErr w:type="spellEnd"/>
      <w:r>
        <w:t xml:space="preserve"> </w:t>
      </w:r>
      <w:proofErr w:type="spellStart"/>
      <w:r>
        <w:t>dir</w:t>
      </w:r>
      <w:proofErr w:type="spellEnd"/>
      <w:r>
        <w:t xml:space="preserve"> = </w:t>
      </w:r>
      <w:proofErr w:type="spellStart"/>
      <w:r>
        <w:t>seq</w:t>
      </w:r>
      <w:proofErr w:type="spellEnd"/>
      <w:r>
        <w:t xml:space="preserve"> {</w:t>
      </w:r>
    </w:p>
    <w:p w:rsidR="005A73DB" w:rsidRDefault="005A73DB" w:rsidP="005A73DB">
      <w:pPr>
        <w:pStyle w:val="programcode"/>
      </w:pPr>
      <w:r>
        <w:t xml:space="preserve">  </w:t>
      </w:r>
      <w:proofErr w:type="gramStart"/>
      <w:r w:rsidRPr="00D55D02">
        <w:rPr>
          <w:b/>
        </w:rPr>
        <w:t>yield</w:t>
      </w:r>
      <w:proofErr w:type="gramEnd"/>
      <w:r w:rsidRPr="00D55D02">
        <w:rPr>
          <w:b/>
        </w:rPr>
        <w:t>!</w:t>
      </w:r>
      <w:r>
        <w:t xml:space="preserve"> </w:t>
      </w:r>
      <w:proofErr w:type="spellStart"/>
      <w:proofErr w:type="gramStart"/>
      <w:r>
        <w:t>Directory.GetFiles</w:t>
      </w:r>
      <w:proofErr w:type="spellEnd"/>
      <w:r>
        <w:t>(</w:t>
      </w:r>
      <w:proofErr w:type="spellStart"/>
      <w:proofErr w:type="gramEnd"/>
      <w:r>
        <w:t>dir</w:t>
      </w:r>
      <w:proofErr w:type="spellEnd"/>
      <w:r>
        <w:t>)</w:t>
      </w:r>
    </w:p>
    <w:p w:rsidR="005A73DB" w:rsidRDefault="005A73DB" w:rsidP="005A73DB">
      <w:pPr>
        <w:pStyle w:val="programcode"/>
      </w:pPr>
      <w:r>
        <w:t xml:space="preserve">  </w:t>
      </w:r>
      <w:proofErr w:type="gramStart"/>
      <w:r w:rsidRPr="00D55D02">
        <w:rPr>
          <w:b/>
        </w:rPr>
        <w:t>for</w:t>
      </w:r>
      <w:proofErr w:type="gramEnd"/>
      <w:r>
        <w:t xml:space="preserve"> </w:t>
      </w:r>
      <w:proofErr w:type="spellStart"/>
      <w:r>
        <w:t>subdir</w:t>
      </w:r>
      <w:proofErr w:type="spellEnd"/>
      <w:r>
        <w:t xml:space="preserve"> </w:t>
      </w:r>
      <w:r w:rsidRPr="00D55D02">
        <w:rPr>
          <w:b/>
        </w:rPr>
        <w:t>in</w:t>
      </w:r>
      <w:r>
        <w:t xml:space="preserve"> </w:t>
      </w:r>
      <w:proofErr w:type="spellStart"/>
      <w:r>
        <w:t>Directory.GetDirectories</w:t>
      </w:r>
      <w:proofErr w:type="spellEnd"/>
      <w:r>
        <w:t>(</w:t>
      </w:r>
      <w:proofErr w:type="spellStart"/>
      <w:r>
        <w:t>dir</w:t>
      </w:r>
      <w:proofErr w:type="spellEnd"/>
      <w:r>
        <w:t xml:space="preserve">) </w:t>
      </w:r>
      <w:r w:rsidRPr="00D55D02">
        <w:rPr>
          <w:b/>
        </w:rPr>
        <w:t>do</w:t>
      </w:r>
    </w:p>
    <w:p w:rsidR="005A73DB" w:rsidRDefault="005A73DB" w:rsidP="005A73DB">
      <w:pPr>
        <w:pStyle w:val="programcode"/>
      </w:pPr>
      <w:r>
        <w:t xml:space="preserve">    </w:t>
      </w:r>
      <w:proofErr w:type="gramStart"/>
      <w:r w:rsidRPr="00D55D02">
        <w:rPr>
          <w:b/>
        </w:rPr>
        <w:t>yield</w:t>
      </w:r>
      <w:proofErr w:type="gramEnd"/>
      <w:r w:rsidRPr="00D55D02">
        <w:rPr>
          <w:b/>
        </w:rPr>
        <w:t>!</w:t>
      </w:r>
      <w:r>
        <w:t xml:space="preserve"> </w:t>
      </w:r>
      <w:proofErr w:type="spellStart"/>
      <w:proofErr w:type="gramStart"/>
      <w:r>
        <w:t>listFiles</w:t>
      </w:r>
      <w:proofErr w:type="spellEnd"/>
      <w:proofErr w:type="gramEnd"/>
      <w:r>
        <w:t xml:space="preserve"> </w:t>
      </w:r>
      <w:proofErr w:type="spellStart"/>
      <w:r>
        <w:t>subdir</w:t>
      </w:r>
      <w:proofErr w:type="spellEnd"/>
      <w:r>
        <w:t xml:space="preserve"> }</w:t>
      </w:r>
    </w:p>
    <w:p w:rsidR="005A73DB" w:rsidRDefault="005A73DB" w:rsidP="005A73DB">
      <w:pPr>
        <w:pStyle w:val="Normalnoindent"/>
      </w:pPr>
      <w:r>
        <w:t>The body combines all files generated from the current di</w:t>
      </w:r>
      <w:r>
        <w:softHyphen/>
        <w:t>rectory with a sequence that is generated by concatenating all files from sub-directories</w:t>
      </w:r>
      <w:r w:rsidR="003332A2">
        <w:t xml:space="preserve"> (recursively)</w:t>
      </w:r>
      <w:r>
        <w:t>.</w:t>
      </w:r>
      <w:r w:rsidR="003332A2">
        <w:t xml:space="preserve"> The monoi</w:t>
      </w:r>
      <w:r w:rsidR="003332A2">
        <w:softHyphen/>
        <w:t xml:space="preserve">dal interface provides </w:t>
      </w:r>
      <w:r w:rsidR="003332A2" w:rsidRPr="003332A2">
        <w:rPr>
          <w:i/>
        </w:rPr>
        <w:t>combine</w:t>
      </w:r>
      <w:r w:rsidR="003332A2">
        <w:t xml:space="preserve"> to concatenate collections (one generated by </w:t>
      </w:r>
      <w:r w:rsidR="003332A2" w:rsidRPr="003332A2">
        <w:rPr>
          <w:rStyle w:val="Inlinecode"/>
        </w:rPr>
        <w:t>yield!</w:t>
      </w:r>
      <w:r w:rsidR="003332A2">
        <w:t xml:space="preserve"> and other by </w:t>
      </w:r>
      <w:r w:rsidR="003332A2" w:rsidRPr="003332A2">
        <w:rPr>
          <w:rStyle w:val="Inlinecode"/>
        </w:rPr>
        <w:t>for</w:t>
      </w:r>
      <w:r w:rsidR="003332A2">
        <w:t>). The monadic structure provides return to build a singleton list and bind, which concatenates all generated collections.</w:t>
      </w:r>
    </w:p>
    <w:p w:rsidR="003332A2" w:rsidRPr="003332A2" w:rsidRDefault="003332A2" w:rsidP="003332A2">
      <w:r>
        <w:t xml:space="preserve">The above syntax emphasizes the monoidal structure and so it the </w:t>
      </w:r>
      <w:r w:rsidRPr="003332A2">
        <w:rPr>
          <w:i/>
        </w:rPr>
        <w:t>return</w:t>
      </w:r>
      <w:r>
        <w:t xml:space="preserve"> of a mo</w:t>
      </w:r>
      <w:r>
        <w:softHyphen/>
        <w:t xml:space="preserve">nad is exposed as </w:t>
      </w:r>
      <w:r w:rsidRPr="003332A2">
        <w:rPr>
          <w:i/>
        </w:rPr>
        <w:t>yield</w:t>
      </w:r>
      <w:r>
        <w:t xml:space="preserve"> and </w:t>
      </w:r>
      <w:r w:rsidRPr="003332A2">
        <w:rPr>
          <w:i/>
        </w:rPr>
        <w:t>bind</w:t>
      </w:r>
      <w:r>
        <w:t xml:space="preserve"> is implemented as </w:t>
      </w:r>
      <w:r w:rsidRPr="003332A2">
        <w:rPr>
          <w:i/>
        </w:rPr>
        <w:t>for</w:t>
      </w:r>
      <w:r>
        <w:t xml:space="preserve">. In fact, the usual type of </w:t>
      </w:r>
      <w:r w:rsidRPr="003332A2">
        <w:rPr>
          <w:i/>
        </w:rPr>
        <w:t>for</w:t>
      </w:r>
      <w:r>
        <w:t xml:space="preserve"> </w:t>
      </w:r>
      <w:proofErr w:type="spellStart"/>
      <w:r>
        <w:t>for</w:t>
      </w:r>
      <w:proofErr w:type="spellEnd"/>
      <w:r>
        <w:t xml:space="preserve"> lists (</w:t>
      </w:r>
      <m:oMath>
        <m:d>
          <m:dPr>
            <m:begChr m:val="["/>
            <m:endChr m:val="]"/>
            <m:ctrlPr>
              <w:rPr>
                <w:rFonts w:ascii="Cambria Math" w:hAnsi="Cambria Math"/>
                <w:i/>
                <w:sz w:val="18"/>
                <w:szCs w:val="18"/>
              </w:rPr>
            </m:ctrlPr>
          </m:dPr>
          <m:e>
            <m:r>
              <w:rPr>
                <w:rFonts w:ascii="Cambria Math" w:hAnsi="Cambria Math"/>
                <w:sz w:val="18"/>
                <w:szCs w:val="18"/>
              </w:rPr>
              <m:t>a</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a→mb</m:t>
            </m:r>
          </m:e>
        </m:d>
        <m:r>
          <w:rPr>
            <w:rFonts w:ascii="Cambria Math" w:hAnsi="Cambria Math"/>
            <w:sz w:val="18"/>
            <w:szCs w:val="18"/>
          </w:rPr>
          <m:t>→mb</m:t>
        </m:r>
      </m:oMath>
      <w:r>
        <w:t xml:space="preserve">) overlaps with the type of </w:t>
      </w:r>
      <w:r w:rsidRPr="003332A2">
        <w:rPr>
          <w:i/>
        </w:rPr>
        <w:t>bind</w:t>
      </w:r>
      <w:r>
        <w:t xml:space="preserve">, </w:t>
      </w:r>
      <w:proofErr w:type="gramStart"/>
      <w:r>
        <w:t xml:space="preserve">because </w:t>
      </w:r>
      <w:proofErr w:type="gramEnd"/>
      <m:oMath>
        <m:r>
          <w:rPr>
            <w:rFonts w:ascii="Cambria Math" w:hAnsi="Cambria Math"/>
            <w:sz w:val="18"/>
            <w:szCs w:val="18"/>
          </w:rPr>
          <m:t>ma=[a]</m:t>
        </m:r>
      </m:oMath>
      <w:r>
        <w:t xml:space="preserve">. </w:t>
      </w:r>
    </w:p>
    <w:p w:rsidR="00D55D02" w:rsidRDefault="00F20FB6" w:rsidP="00D55D02">
      <w:pPr>
        <w:pStyle w:val="heading20"/>
      </w:pPr>
      <w:r>
        <w:t>Layered monads</w:t>
      </w:r>
    </w:p>
    <w:p w:rsidR="00F20FB6" w:rsidRDefault="00F20FB6" w:rsidP="00F20FB6">
      <w:pPr>
        <w:pStyle w:val="Normalnoindent"/>
      </w:pPr>
      <w:r>
        <w:t xml:space="preserve">It is often desirable to combine non-standard aspects of multiple computation types. One example is to combine non-blocking execution of </w:t>
      </w:r>
      <w:r w:rsidRPr="00F20FB6">
        <w:rPr>
          <w:i/>
        </w:rPr>
        <w:t>asynchronou</w:t>
      </w:r>
      <w:r>
        <w:rPr>
          <w:i/>
        </w:rPr>
        <w:t>s workf</w:t>
      </w:r>
      <w:r w:rsidRPr="00F20FB6">
        <w:rPr>
          <w:i/>
        </w:rPr>
        <w:t>lows</w:t>
      </w:r>
      <w:r>
        <w:t xml:space="preserve"> with the ability to return multiple results of </w:t>
      </w:r>
      <w:r w:rsidRPr="00F20FB6">
        <w:rPr>
          <w:i/>
        </w:rPr>
        <w:t>sequences</w:t>
      </w:r>
      <w:r>
        <w:t xml:space="preserve">. For example, an asynchronous file download might return data in 1kB buffers. Such </w:t>
      </w:r>
      <w:r w:rsidR="00C74AE3">
        <w:t xml:space="preserve">a </w:t>
      </w:r>
      <w:r>
        <w:t xml:space="preserve">computation type is implemented by asynchronous sequences [14]. </w:t>
      </w:r>
    </w:p>
    <w:p w:rsidR="00F20FB6" w:rsidRDefault="00F20FB6" w:rsidP="00F20FB6">
      <w:r>
        <w:t xml:space="preserve">Assuming </w:t>
      </w:r>
      <w:proofErr w:type="spellStart"/>
      <w:r w:rsidRPr="00F20FB6">
        <w:rPr>
          <w:rStyle w:val="Inlinecode"/>
        </w:rPr>
        <w:t>urls</w:t>
      </w:r>
      <w:proofErr w:type="spellEnd"/>
      <w:r>
        <w:t xml:space="preserve"> is an asynchronous sequence of URLs (</w:t>
      </w:r>
      <w:r w:rsidR="00040185">
        <w:t xml:space="preserve">produced by </w:t>
      </w:r>
      <w:r w:rsidR="0068581A">
        <w:t>the user input)</w:t>
      </w:r>
      <w:proofErr w:type="gramStart"/>
      <w:r w:rsidR="0068581A">
        <w:t>,</w:t>
      </w:r>
      <w:proofErr w:type="gramEnd"/>
      <w:r w:rsidR="0068581A">
        <w:t xml:space="preserve"> the following snippet</w:t>
      </w:r>
      <w:r>
        <w:t xml:space="preserve"> asynchronously produces the URLs together with their content: </w:t>
      </w:r>
    </w:p>
    <w:p w:rsidR="00F20FB6" w:rsidRDefault="00F20FB6" w:rsidP="00F20FB6">
      <w:pPr>
        <w:pStyle w:val="programcode"/>
      </w:pPr>
      <w:proofErr w:type="gramStart"/>
      <w:r w:rsidRPr="00E17BF6">
        <w:rPr>
          <w:b/>
        </w:rPr>
        <w:t>let</w:t>
      </w:r>
      <w:proofErr w:type="gramEnd"/>
      <w:r>
        <w:t xml:space="preserve"> pages = </w:t>
      </w:r>
      <w:proofErr w:type="spellStart"/>
      <w:r>
        <w:t>asyncSeq</w:t>
      </w:r>
      <w:proofErr w:type="spellEnd"/>
      <w:r>
        <w:t xml:space="preserve"> {</w:t>
      </w:r>
    </w:p>
    <w:p w:rsidR="00F20FB6" w:rsidRDefault="00F20FB6" w:rsidP="00F20FB6">
      <w:pPr>
        <w:pStyle w:val="programcode"/>
      </w:pPr>
      <w:r>
        <w:t xml:space="preserve">  </w:t>
      </w:r>
      <w:proofErr w:type="gramStart"/>
      <w:r w:rsidRPr="00E17BF6">
        <w:rPr>
          <w:b/>
        </w:rPr>
        <w:t>let</w:t>
      </w:r>
      <w:proofErr w:type="gramEnd"/>
      <w:r>
        <w:t xml:space="preserve"> </w:t>
      </w:r>
      <w:proofErr w:type="spellStart"/>
      <w:r>
        <w:t>wc</w:t>
      </w:r>
      <w:proofErr w:type="spellEnd"/>
      <w:r>
        <w:t xml:space="preserve"> = </w:t>
      </w:r>
      <w:r w:rsidRPr="00E17BF6">
        <w:rPr>
          <w:b/>
        </w:rPr>
        <w:t>new</w:t>
      </w:r>
      <w:r>
        <w:t xml:space="preserve"> </w:t>
      </w:r>
      <w:proofErr w:type="spellStart"/>
      <w:r>
        <w:t>WebClient</w:t>
      </w:r>
      <w:proofErr w:type="spellEnd"/>
      <w:r>
        <w:t>()</w:t>
      </w:r>
    </w:p>
    <w:p w:rsidR="00F20FB6" w:rsidRDefault="00F20FB6" w:rsidP="00F20FB6">
      <w:pPr>
        <w:pStyle w:val="programcode"/>
      </w:pPr>
      <w:r>
        <w:t xml:space="preserve">  </w:t>
      </w:r>
      <w:proofErr w:type="gramStart"/>
      <w:r w:rsidRPr="00E17BF6">
        <w:rPr>
          <w:b/>
        </w:rPr>
        <w:t>for</w:t>
      </w:r>
      <w:proofErr w:type="gramEnd"/>
      <w:r>
        <w:t xml:space="preserve"> </w:t>
      </w:r>
      <w:proofErr w:type="spellStart"/>
      <w:r>
        <w:t>url</w:t>
      </w:r>
      <w:proofErr w:type="spellEnd"/>
      <w:r>
        <w:t xml:space="preserve"> </w:t>
      </w:r>
      <w:r w:rsidRPr="00E17BF6">
        <w:rPr>
          <w:b/>
        </w:rPr>
        <w:t>in</w:t>
      </w:r>
      <w:r>
        <w:t xml:space="preserve"> </w:t>
      </w:r>
      <w:proofErr w:type="spellStart"/>
      <w:r>
        <w:t>urls</w:t>
      </w:r>
      <w:proofErr w:type="spellEnd"/>
      <w:r>
        <w:t xml:space="preserve"> </w:t>
      </w:r>
      <w:r w:rsidRPr="00E17BF6">
        <w:rPr>
          <w:b/>
        </w:rPr>
        <w:t>do</w:t>
      </w:r>
    </w:p>
    <w:p w:rsidR="00F20FB6" w:rsidRDefault="00F20FB6" w:rsidP="00F20FB6">
      <w:pPr>
        <w:pStyle w:val="programcode"/>
      </w:pPr>
      <w:r>
        <w:t xml:space="preserve">    </w:t>
      </w:r>
      <w:proofErr w:type="gramStart"/>
      <w:r w:rsidRPr="00E17BF6">
        <w:rPr>
          <w:b/>
        </w:rPr>
        <w:t>let</w:t>
      </w:r>
      <w:proofErr w:type="gramEnd"/>
      <w:r w:rsidRPr="00E17BF6">
        <w:rPr>
          <w:b/>
        </w:rPr>
        <w:t>!</w:t>
      </w:r>
      <w:r>
        <w:t xml:space="preserve"> </w:t>
      </w:r>
      <w:proofErr w:type="gramStart"/>
      <w:r>
        <w:t>html</w:t>
      </w:r>
      <w:proofErr w:type="gramEnd"/>
      <w:r>
        <w:t xml:space="preserve"> = </w:t>
      </w:r>
      <w:proofErr w:type="spellStart"/>
      <w:r>
        <w:t>wc.AsyncDownloadString</w:t>
      </w:r>
      <w:proofErr w:type="spellEnd"/>
      <w:r>
        <w:t>(Uri(</w:t>
      </w:r>
      <w:proofErr w:type="spellStart"/>
      <w:r>
        <w:t>url</w:t>
      </w:r>
      <w:proofErr w:type="spellEnd"/>
      <w:r>
        <w:t>))</w:t>
      </w:r>
    </w:p>
    <w:p w:rsidR="00F20FB6" w:rsidRDefault="00F20FB6" w:rsidP="00F20FB6">
      <w:pPr>
        <w:pStyle w:val="programcode"/>
      </w:pPr>
      <w:r>
        <w:t xml:space="preserve">    </w:t>
      </w:r>
      <w:proofErr w:type="gramStart"/>
      <w:r w:rsidRPr="00E17BF6">
        <w:rPr>
          <w:b/>
        </w:rPr>
        <w:t>yield</w:t>
      </w:r>
      <w:proofErr w:type="gramEnd"/>
      <w:r>
        <w:t xml:space="preserve"> </w:t>
      </w:r>
      <w:proofErr w:type="spellStart"/>
      <w:r>
        <w:t>url</w:t>
      </w:r>
      <w:proofErr w:type="spellEnd"/>
      <w:r>
        <w:t>, html }</w:t>
      </w:r>
    </w:p>
    <w:p w:rsidR="003901B8" w:rsidRDefault="003901B8" w:rsidP="00F20FB6">
      <w:pPr>
        <w:pStyle w:val="Normalnoindent"/>
      </w:pPr>
      <w:r>
        <w:t xml:space="preserve">The result is a computation that can be called to obtain the head (information about the next page) together with the tail (that can be called again). On the first call, the computation initializes </w:t>
      </w:r>
      <w:proofErr w:type="spellStart"/>
      <w:r w:rsidRPr="003901B8">
        <w:rPr>
          <w:rStyle w:val="Inlinecode"/>
        </w:rPr>
        <w:t>WebClient</w:t>
      </w:r>
      <w:proofErr w:type="spellEnd"/>
      <w:r>
        <w:t xml:space="preserve">, obtains the first URL from the </w:t>
      </w:r>
      <w:r w:rsidRPr="003901B8">
        <w:rPr>
          <w:i/>
        </w:rPr>
        <w:t>asynchronous seq</w:t>
      </w:r>
      <w:r>
        <w:rPr>
          <w:i/>
        </w:rPr>
        <w:softHyphen/>
      </w:r>
      <w:r w:rsidRPr="003901B8">
        <w:rPr>
          <w:i/>
        </w:rPr>
        <w:t>uence</w:t>
      </w:r>
      <w:r>
        <w:t xml:space="preserve"> </w:t>
      </w:r>
      <w:proofErr w:type="spellStart"/>
      <w:r w:rsidRPr="003901B8">
        <w:rPr>
          <w:rStyle w:val="Inlinecode"/>
        </w:rPr>
        <w:t>urls</w:t>
      </w:r>
      <w:proofErr w:type="spellEnd"/>
      <w:r>
        <w:t xml:space="preserve">, downloads its content and returns it. The download is performed by binding on an </w:t>
      </w:r>
      <w:r w:rsidRPr="003901B8">
        <w:rPr>
          <w:i/>
        </w:rPr>
        <w:t>asynchronous workflow</w:t>
      </w:r>
      <w:r>
        <w:t xml:space="preserve"> returned by </w:t>
      </w:r>
      <w:proofErr w:type="spellStart"/>
      <w:r w:rsidRPr="003901B8">
        <w:rPr>
          <w:rStyle w:val="Inlinecode"/>
        </w:rPr>
        <w:t>AsyncDownloadString</w:t>
      </w:r>
      <w:proofErr w:type="spellEnd"/>
      <w:r>
        <w:t xml:space="preserve">. When the caller requests the next value, the computation runs the next iteration of </w:t>
      </w:r>
      <w:proofErr w:type="gramStart"/>
      <w:r>
        <w:t xml:space="preserve">the </w:t>
      </w:r>
      <w:r w:rsidRPr="003901B8">
        <w:rPr>
          <w:rStyle w:val="Inlinecode"/>
        </w:rPr>
        <w:t>for</w:t>
      </w:r>
      <w:proofErr w:type="gramEnd"/>
      <w:r>
        <w:t xml:space="preserve"> loop.</w:t>
      </w:r>
    </w:p>
    <w:p w:rsidR="003901B8" w:rsidRDefault="003901B8" w:rsidP="003901B8">
      <w:pPr>
        <w:pStyle w:val="heading30"/>
        <w:rPr>
          <w:rStyle w:val="heading3-notbold"/>
        </w:rPr>
      </w:pPr>
      <w:proofErr w:type="gramStart"/>
      <w:r>
        <w:lastRenderedPageBreak/>
        <w:t>Binding for layered monads.</w:t>
      </w:r>
      <w:proofErr w:type="gramEnd"/>
      <w:r>
        <w:t xml:space="preserve"> </w:t>
      </w:r>
      <w:r w:rsidRPr="003901B8">
        <w:rPr>
          <w:rStyle w:val="heading3-notbold"/>
        </w:rPr>
        <w:t xml:space="preserve">The </w:t>
      </w:r>
      <w:r>
        <w:rPr>
          <w:rStyle w:val="heading3-notbold"/>
        </w:rPr>
        <w:t>layered monad used above combines an asynchro</w:t>
      </w:r>
      <w:r>
        <w:rPr>
          <w:rStyle w:val="heading3-notbold"/>
        </w:rPr>
        <w:softHyphen/>
        <w:t xml:space="preserve">nous workflow </w:t>
      </w:r>
      <w:r w:rsidRPr="003901B8">
        <w:rPr>
          <w:rStyle w:val="Inlinecode"/>
          <w:b w:val="0"/>
        </w:rPr>
        <w:t>Async&lt;'T&gt;</w:t>
      </w:r>
      <w:r>
        <w:rPr>
          <w:rStyle w:val="heading3-notbold"/>
        </w:rPr>
        <w:t xml:space="preserve"> </w:t>
      </w:r>
      <w:r w:rsidR="00E03266">
        <w:rPr>
          <w:rStyle w:val="heading3-notbold"/>
        </w:rPr>
        <w:t>(</w:t>
      </w:r>
      <w:proofErr w:type="gramStart"/>
      <w:r w:rsidR="00E03266">
        <w:rPr>
          <w:rStyle w:val="heading3-notbold"/>
        </w:rPr>
        <w:t xml:space="preserve">written </w:t>
      </w:r>
      <w:proofErr w:type="gramEnd"/>
      <m:oMath>
        <m:r>
          <m:rPr>
            <m:sty m:val="bi"/>
          </m:rPr>
          <w:rPr>
            <w:rStyle w:val="heading3-notbold"/>
            <w:rFonts w:ascii="Cambria Math" w:hAnsi="Cambria Math"/>
          </w:rPr>
          <m:t>Aα</m:t>
        </m:r>
      </m:oMath>
      <w:r w:rsidR="00E03266">
        <w:rPr>
          <w:rStyle w:val="heading3-notbold"/>
        </w:rPr>
        <w:t xml:space="preserve">) </w:t>
      </w:r>
      <w:r>
        <w:rPr>
          <w:rStyle w:val="heading3-notbold"/>
        </w:rPr>
        <w:t>and an additive monad</w:t>
      </w:r>
      <w:r w:rsidR="00E03266" w:rsidRPr="00E03266">
        <w:rPr>
          <w:rStyle w:val="heading3-notbold"/>
          <w:sz w:val="18"/>
          <w:szCs w:val="18"/>
        </w:rPr>
        <w:t xml:space="preserve"> </w:t>
      </w:r>
      <m:oMath>
        <m:d>
          <m:dPr>
            <m:begChr m:val="["/>
            <m:endChr m:val="]"/>
            <m:ctrlPr>
              <w:rPr>
                <w:rStyle w:val="heading3-notbold"/>
                <w:rFonts w:ascii="Cambria Math" w:hAnsi="Cambria Math"/>
                <w:b/>
                <w:i/>
                <w:sz w:val="18"/>
                <w:szCs w:val="18"/>
              </w:rPr>
            </m:ctrlPr>
          </m:dPr>
          <m:e>
            <m:r>
              <m:rPr>
                <m:sty m:val="bi"/>
              </m:rPr>
              <w:rPr>
                <w:rStyle w:val="heading3-notbold"/>
                <w:rFonts w:ascii="Cambria Math" w:hAnsi="Cambria Math"/>
                <w:sz w:val="18"/>
                <w:szCs w:val="18"/>
              </w:rPr>
              <m:t>α</m:t>
            </m:r>
          </m:e>
        </m:d>
      </m:oMath>
      <w:r w:rsidR="00E03266" w:rsidRPr="00E03266">
        <w:rPr>
          <w:rStyle w:val="heading3-notbold"/>
        </w:rPr>
        <w:t xml:space="preserve"> i</w:t>
      </w:r>
      <w:proofErr w:type="spellStart"/>
      <w:r>
        <w:rPr>
          <w:rStyle w:val="heading3-notbold"/>
        </w:rPr>
        <w:t>nto</w:t>
      </w:r>
      <w:proofErr w:type="spellEnd"/>
      <w:r>
        <w:rPr>
          <w:rStyle w:val="heading3-notbold"/>
        </w:rPr>
        <w:t xml:space="preserve"> a composed type</w:t>
      </w:r>
      <w:r w:rsidR="00E03266">
        <w:rPr>
          <w:rStyle w:val="heading3-notbold"/>
        </w:rPr>
        <w:t xml:space="preserve"> </w:t>
      </w:r>
      <m:oMath>
        <m:r>
          <m:rPr>
            <m:sty m:val="bi"/>
          </m:rPr>
          <w:rPr>
            <w:rStyle w:val="heading3-notbold"/>
            <w:rFonts w:ascii="Cambria Math" w:hAnsi="Cambria Math"/>
          </w:rPr>
          <m:t>ASα</m:t>
        </m:r>
      </m:oMath>
      <w:r>
        <w:rPr>
          <w:rStyle w:val="heading3-notbold"/>
        </w:rPr>
        <w:t>. Both of the basic types can be lifted to the composite type</w:t>
      </w:r>
      <w:r w:rsidR="00E03266">
        <w:rPr>
          <w:rStyle w:val="heading3-notbold"/>
        </w:rPr>
        <w:t>. We can</w:t>
      </w:r>
      <w:r w:rsidR="003F029E">
        <w:rPr>
          <w:rStyle w:val="heading3-notbold"/>
        </w:rPr>
        <w:t>:</w:t>
      </w:r>
    </w:p>
    <w:p w:rsidR="00E03266" w:rsidRDefault="00E03266" w:rsidP="00E03266">
      <w:pPr>
        <w:pStyle w:val="bulletitem"/>
        <w:contextualSpacing/>
      </w:pPr>
      <w:r>
        <w:t>turn an async workflow into an async seq</w:t>
      </w:r>
      <w:r>
        <w:softHyphen/>
        <w:t>uen</w:t>
      </w:r>
      <w:r>
        <w:softHyphen/>
        <w:t>ce that returns a single value, and</w:t>
      </w:r>
    </w:p>
    <w:p w:rsidR="00E03266" w:rsidRDefault="00E03266" w:rsidP="00E03266">
      <w:pPr>
        <w:pStyle w:val="bulletitem"/>
        <w:contextualSpacing/>
      </w:pPr>
      <w:proofErr w:type="gramStart"/>
      <w:r>
        <w:t>turn</w:t>
      </w:r>
      <w:proofErr w:type="gramEnd"/>
      <w:r>
        <w:t xml:space="preserve"> a list into an asynchronous seq</w:t>
      </w:r>
      <w:r>
        <w:softHyphen/>
      </w:r>
      <w:r>
        <w:softHyphen/>
        <w:t>uence that produces values immediately.</w:t>
      </w:r>
    </w:p>
    <w:p w:rsidR="00E03266" w:rsidRDefault="00E03266" w:rsidP="00E03266">
      <w:pPr>
        <w:pStyle w:val="Normalnoindent"/>
      </w:pPr>
      <w:r>
        <w:t xml:space="preserve">The bind operation of the composed monad takes </w:t>
      </w:r>
      <m:oMath>
        <m:r>
          <w:rPr>
            <w:rFonts w:ascii="Cambria Math" w:hAnsi="Cambria Math"/>
          </w:rPr>
          <m:t>ASα</m:t>
        </m:r>
      </m:oMath>
      <w:r>
        <w:t xml:space="preserve"> as an argument, but it is also possible to define operations that li</w:t>
      </w:r>
      <w:proofErr w:type="spellStart"/>
      <w:r>
        <w:t>ft</w:t>
      </w:r>
      <w:proofErr w:type="spellEnd"/>
      <w:r>
        <w:t xml:space="preserve"> a list and asynchronous workflow, respectively, into an asynchronous sequence and then perform the binding. To provide a convenient syntax, we use ad-hoc polymorphism (overloading) for members and define:</w:t>
      </w:r>
    </w:p>
    <w:p w:rsidR="00E03266" w:rsidRDefault="00E03266" w:rsidP="00E03266">
      <w:pPr>
        <w:pStyle w:val="equationcode"/>
      </w:pPr>
      <w:proofErr w:type="gramStart"/>
      <w:r>
        <w:t>for</w:t>
      </w:r>
      <w:proofErr w:type="gramEnd"/>
      <w:r>
        <w:tab/>
      </w:r>
      <w:r>
        <w:tab/>
      </w:r>
      <w:r>
        <w:tab/>
        <w:t>:</w:t>
      </w:r>
      <w:r>
        <w:tab/>
      </w:r>
      <m:oMath>
        <m:r>
          <m:rPr>
            <m:sty m:val="p"/>
          </m:rPr>
          <m:t>AS</m:t>
        </m:r>
        <m:r>
          <m:t>a→</m:t>
        </m:r>
        <m:d>
          <m:dPr>
            <m:ctrlPr>
              <w:rPr>
                <w:i/>
              </w:rPr>
            </m:ctrlPr>
          </m:dPr>
          <m:e>
            <m:r>
              <m:t>a→</m:t>
            </m:r>
            <m:r>
              <m:rPr>
                <m:sty m:val="p"/>
              </m:rPr>
              <m:t>AS</m:t>
            </m:r>
            <m:r>
              <m:t>b</m:t>
            </m:r>
          </m:e>
        </m:d>
        <m:r>
          <m:t>→</m:t>
        </m:r>
        <m:r>
          <m:rPr>
            <m:sty m:val="p"/>
          </m:rPr>
          <m:t>AS</m:t>
        </m:r>
        <m:r>
          <m:t>b</m:t>
        </m:r>
      </m:oMath>
    </w:p>
    <w:p w:rsidR="00E03266" w:rsidRPr="000C19A4" w:rsidRDefault="00E03266" w:rsidP="00E03266">
      <w:pPr>
        <w:pStyle w:val="equationcode"/>
      </w:pPr>
      <w:proofErr w:type="gramStart"/>
      <w:r>
        <w:t>for</w:t>
      </w:r>
      <w:proofErr w:type="gramEnd"/>
      <w:r>
        <w:tab/>
      </w:r>
      <w:r>
        <w:tab/>
      </w:r>
      <w:r>
        <w:tab/>
        <w:t>:</w:t>
      </w:r>
      <w:r>
        <w:tab/>
      </w:r>
      <m:oMath>
        <m:d>
          <m:dPr>
            <m:begChr m:val="["/>
            <m:endChr m:val="]"/>
            <m:ctrlPr/>
          </m:dPr>
          <m:e>
            <m:r>
              <m:rPr>
                <m:sty m:val="p"/>
              </m:rPr>
              <m:t>a</m:t>
            </m:r>
          </m:e>
        </m:d>
        <m:r>
          <m:t>→</m:t>
        </m:r>
        <m:d>
          <m:dPr>
            <m:ctrlPr>
              <w:rPr>
                <w:i/>
              </w:rPr>
            </m:ctrlPr>
          </m:dPr>
          <m:e>
            <m:r>
              <m:t>a→</m:t>
            </m:r>
            <m:r>
              <m:rPr>
                <m:sty m:val="p"/>
              </m:rPr>
              <m:t>AS</m:t>
            </m:r>
            <m:r>
              <m:t>b</m:t>
            </m:r>
          </m:e>
        </m:d>
        <m:r>
          <m:t>→</m:t>
        </m:r>
        <m:r>
          <m:rPr>
            <m:sty m:val="p"/>
          </m:rPr>
          <m:t>AS</m:t>
        </m:r>
        <m:r>
          <m:t>b</m:t>
        </m:r>
      </m:oMath>
    </w:p>
    <w:p w:rsidR="00E03266" w:rsidRDefault="00E03266" w:rsidP="00E03266">
      <w:pPr>
        <w:pStyle w:val="equationcode"/>
      </w:pPr>
      <w:proofErr w:type="gramStart"/>
      <w:r>
        <w:t>bind</w:t>
      </w:r>
      <w:proofErr w:type="gramEnd"/>
      <w:r>
        <w:tab/>
        <w:t>:</w:t>
      </w:r>
      <w:r>
        <w:tab/>
      </w:r>
      <m:oMath>
        <m:r>
          <m:rPr>
            <m:sty m:val="p"/>
          </m:rPr>
          <m:t>A</m:t>
        </m:r>
        <m:r>
          <m:t>a→</m:t>
        </m:r>
        <m:d>
          <m:dPr>
            <m:ctrlPr>
              <w:rPr>
                <w:i/>
              </w:rPr>
            </m:ctrlPr>
          </m:dPr>
          <m:e>
            <m:r>
              <m:t>a→</m:t>
            </m:r>
            <m:r>
              <m:rPr>
                <m:sty m:val="p"/>
              </m:rPr>
              <m:t>AS</m:t>
            </m:r>
            <m:r>
              <m:t>b</m:t>
            </m:r>
          </m:e>
        </m:d>
        <m:r>
          <m:t>→</m:t>
        </m:r>
        <m:r>
          <m:rPr>
            <m:sty m:val="p"/>
          </m:rPr>
          <m:t>AS</m:t>
        </m:r>
        <m:r>
          <m:t>b</m:t>
        </m:r>
      </m:oMath>
    </w:p>
    <w:p w:rsidR="00E03266" w:rsidRDefault="00E03266" w:rsidP="00E03266">
      <w:pPr>
        <w:pStyle w:val="Normalnoindent"/>
      </w:pPr>
      <w:r>
        <w:t xml:space="preserve">This definition defines </w:t>
      </w:r>
      <w:proofErr w:type="gramStart"/>
      <w:r>
        <w:t xml:space="preserve">the </w:t>
      </w:r>
      <w:r w:rsidRPr="00E03266">
        <w:rPr>
          <w:rStyle w:val="Inlinecode"/>
        </w:rPr>
        <w:t>for</w:t>
      </w:r>
      <w:proofErr w:type="gramEnd"/>
      <w:r>
        <w:t xml:space="preserve"> keyword (first </w:t>
      </w:r>
      <w:r w:rsidRPr="00E03266">
        <w:rPr>
          <w:i/>
        </w:rPr>
        <w:t>for</w:t>
      </w:r>
      <w:r>
        <w:t xml:space="preserve">) as a monadic bind on asynchronous sequences. The second overloaded </w:t>
      </w:r>
      <w:r w:rsidRPr="00E03266">
        <w:rPr>
          <w:i/>
        </w:rPr>
        <w:t>for</w:t>
      </w:r>
      <w:r>
        <w:t xml:space="preserve"> allows using </w:t>
      </w:r>
      <w:r w:rsidRPr="00E03266">
        <w:rPr>
          <w:rStyle w:val="Inlinecode"/>
        </w:rPr>
        <w:t>for</w:t>
      </w:r>
      <w:r>
        <w:t xml:space="preserve"> keyword to iterate over lists and </w:t>
      </w:r>
      <w:r w:rsidRPr="00E03266">
        <w:rPr>
          <w:i/>
        </w:rPr>
        <w:t>bind</w:t>
      </w:r>
      <w:r>
        <w:t xml:space="preserve"> enables </w:t>
      </w:r>
      <w:r w:rsidRPr="00E03266">
        <w:rPr>
          <w:rStyle w:val="Inlinecode"/>
        </w:rPr>
        <w:t>let!</w:t>
      </w:r>
      <w:r>
        <w:t xml:space="preserve"> </w:t>
      </w:r>
      <w:proofErr w:type="gramStart"/>
      <w:r>
        <w:t>for</w:t>
      </w:r>
      <w:proofErr w:type="gramEnd"/>
      <w:r>
        <w:t xml:space="preserve"> calling asynchronous workflows (returning a single result).</w:t>
      </w:r>
    </w:p>
    <w:p w:rsidR="00E03266" w:rsidRDefault="00E03266" w:rsidP="00722869">
      <w:r>
        <w:t xml:space="preserve">The choice of </w:t>
      </w:r>
      <w:proofErr w:type="gramStart"/>
      <w:r>
        <w:t xml:space="preserve">the </w:t>
      </w:r>
      <w:r w:rsidRPr="00722869">
        <w:rPr>
          <w:rStyle w:val="Inlinecode"/>
        </w:rPr>
        <w:t>for</w:t>
      </w:r>
      <w:proofErr w:type="gramEnd"/>
      <w:r>
        <w:t xml:space="preserve"> keyword for binding on asynchronous sequences </w:t>
      </w:r>
      <w:r w:rsidR="00722869">
        <w:t xml:space="preserve">is made to match the expectations of the user – the body of the </w:t>
      </w:r>
      <w:r w:rsidR="00722869" w:rsidRPr="00722869">
        <w:rPr>
          <w:rStyle w:val="Inlinecode"/>
        </w:rPr>
        <w:t>for</w:t>
      </w:r>
      <w:r w:rsidR="00722869">
        <w:t xml:space="preserve"> loop is executed repeatedly (for both lists and asynchronous sequences), while the body of </w:t>
      </w:r>
      <w:r w:rsidR="00722869" w:rsidRPr="00722869">
        <w:rPr>
          <w:rStyle w:val="Inlinecode"/>
        </w:rPr>
        <w:t>let!</w:t>
      </w:r>
      <w:r w:rsidR="00722869">
        <w:t xml:space="preserve"> </w:t>
      </w:r>
      <w:proofErr w:type="gramStart"/>
      <w:r w:rsidR="00722869">
        <w:t>is</w:t>
      </w:r>
      <w:proofErr w:type="gramEnd"/>
      <w:r w:rsidR="00722869">
        <w:t xml:space="preserve"> executed just once (when binding on an asynchronous workflow). </w:t>
      </w:r>
    </w:p>
    <w:p w:rsidR="00FB73AE" w:rsidRPr="00FB73AE" w:rsidRDefault="00F56970" w:rsidP="00FB73AE">
      <w:pPr>
        <w:pStyle w:val="heading30"/>
        <w:rPr>
          <w:b w:val="0"/>
        </w:rPr>
      </w:pPr>
      <w:proofErr w:type="gramStart"/>
      <w:r>
        <w:t>Monad transformer laws</w:t>
      </w:r>
      <w:r w:rsidR="00F20FB6">
        <w:t>.</w:t>
      </w:r>
      <w:proofErr w:type="gramEnd"/>
      <w:r w:rsidR="00E03266">
        <w:t xml:space="preserve"> </w:t>
      </w:r>
      <w:r>
        <w:rPr>
          <w:b w:val="0"/>
        </w:rPr>
        <w:t>In Haskell, monads can be layered using monad transfor</w:t>
      </w:r>
      <w:r>
        <w:rPr>
          <w:b w:val="0"/>
        </w:rPr>
        <w:softHyphen/>
        <w:t xml:space="preserve">mers [13]. Among other applications, they can be used to add state or exceptions to other monads. F# does not support higher-kinded types, so monad transformers cannot be encoded directly, but they provide a useful framework for documenting computations. The above example can be viewed as an application of the list monad transformer [16] to the asynchronous workflow monad. </w:t>
      </w:r>
    </w:p>
    <w:p w:rsidR="00FB73AE" w:rsidRDefault="00FB73AE" w:rsidP="00F20FB6">
      <w:r>
        <w:t xml:space="preserve">Monad transformers also specify a set of laws that should hold about composed computations. These are written in terms of </w:t>
      </w:r>
      <w:r w:rsidRPr="00FB73AE">
        <w:rPr>
          <w:i/>
        </w:rPr>
        <w:t>return</w:t>
      </w:r>
      <w:r>
        <w:t xml:space="preserve"> and </w:t>
      </w:r>
      <w:r w:rsidRPr="00FB73AE">
        <w:rPr>
          <w:i/>
        </w:rPr>
        <w:t>bind</w:t>
      </w:r>
      <w:r>
        <w:t xml:space="preserve"> of the underlying and re</w:t>
      </w:r>
      <w:r>
        <w:softHyphen/>
        <w:t>sulting monads (</w:t>
      </w:r>
      <w:r w:rsidRPr="00FB73AE">
        <w:rPr>
          <w:rStyle w:val="Inlinecode"/>
        </w:rPr>
        <w:t>async</w:t>
      </w:r>
      <w:r>
        <w:t xml:space="preserve"> and </w:t>
      </w:r>
      <w:proofErr w:type="spellStart"/>
      <w:r w:rsidRPr="00FB73AE">
        <w:rPr>
          <w:rStyle w:val="Inlinecode"/>
        </w:rPr>
        <w:t>asyncSeq</w:t>
      </w:r>
      <w:proofErr w:type="spellEnd"/>
      <w:r>
        <w:t xml:space="preserve"> in our example) and the </w:t>
      </w:r>
      <w:r w:rsidRPr="00FB73AE">
        <w:rPr>
          <w:i/>
        </w:rPr>
        <w:t>lift</w:t>
      </w:r>
      <w:r>
        <w:t xml:space="preserve"> operation that turns the underlying monad to the composed (</w:t>
      </w:r>
      <w:proofErr w:type="gramStart"/>
      <w:r>
        <w:t xml:space="preserve">type </w:t>
      </w:r>
      <w:proofErr w:type="gramEnd"/>
      <m:oMath>
        <m:r>
          <w:rPr>
            <w:rFonts w:ascii="Cambria Math" w:hAnsi="Cambria Math"/>
          </w:rPr>
          <m:t>Aα→ASα</m:t>
        </m:r>
      </m:oMath>
      <w:r>
        <w:t>). The laws can be expressed in the computation expression syntax as follows:</w:t>
      </w:r>
    </w:p>
    <w:p w:rsidR="00F56970" w:rsidRPr="00FB73AE" w:rsidRDefault="00F56970" w:rsidP="00FB73AE">
      <w:pPr>
        <w:pStyle w:val="equationcode"/>
        <w:contextualSpacing w:val="0"/>
        <w:rPr>
          <w:rFonts w:ascii="Times New Roman" w:hAnsi="Times New Roman"/>
        </w:rPr>
      </w:pPr>
      <w:proofErr w:type="spellStart"/>
      <w:proofErr w:type="gramStart"/>
      <w:r w:rsidRPr="00FB73AE">
        <w:rPr>
          <w:rFonts w:ascii="Times New Roman" w:hAnsi="Times New Roman"/>
        </w:rPr>
        <w:t>asyncSeq</w:t>
      </w:r>
      <w:proofErr w:type="spellEnd"/>
      <w:proofErr w:type="gramEnd"/>
      <w:r w:rsidRPr="00FB73AE">
        <w:rPr>
          <w:rFonts w:ascii="Times New Roman" w:hAnsi="Times New Roman"/>
        </w:rPr>
        <w:t xml:space="preserve"> { </w:t>
      </w:r>
      <w:r w:rsidRPr="00FB73AE">
        <w:rPr>
          <w:rFonts w:ascii="Times New Roman" w:hAnsi="Times New Roman"/>
          <w:b/>
        </w:rPr>
        <w:t>let!</w:t>
      </w:r>
      <w:r w:rsidRPr="00FB73AE">
        <w:rPr>
          <w:rFonts w:ascii="Times New Roman" w:hAnsi="Times New Roman"/>
        </w:rPr>
        <w:t xml:space="preserve"> </w:t>
      </w:r>
      <w:r w:rsidR="00FB73AE" w:rsidRPr="00FB73AE">
        <w:rPr>
          <w:rFonts w:ascii="Times New Roman" w:hAnsi="Times New Roman"/>
          <w:i/>
        </w:rPr>
        <w:t>x</w:t>
      </w:r>
      <w:r w:rsidRPr="00FB73AE">
        <w:rPr>
          <w:rFonts w:ascii="Times New Roman" w:hAnsi="Times New Roman"/>
        </w:rPr>
        <w:t xml:space="preserve"> = async { </w:t>
      </w:r>
      <w:r w:rsidRPr="00FB73AE">
        <w:rPr>
          <w:rFonts w:ascii="Times New Roman" w:hAnsi="Times New Roman"/>
          <w:b/>
        </w:rPr>
        <w:t>return</w:t>
      </w:r>
      <w:r w:rsidRPr="00FB73AE">
        <w:rPr>
          <w:rFonts w:ascii="Times New Roman" w:hAnsi="Times New Roman"/>
        </w:rPr>
        <w:t xml:space="preserve"> </w:t>
      </w:r>
      <w:r w:rsidRPr="00FB73AE">
        <w:rPr>
          <w:rFonts w:ascii="Times New Roman" w:hAnsi="Times New Roman"/>
          <w:i/>
        </w:rPr>
        <w:t>v</w:t>
      </w:r>
      <w:r w:rsidRPr="00FB73AE">
        <w:rPr>
          <w:rFonts w:ascii="Times New Roman" w:hAnsi="Times New Roman"/>
        </w:rPr>
        <w:t xml:space="preserve"> } </w:t>
      </w:r>
      <w:r w:rsidRPr="00FB73AE">
        <w:rPr>
          <w:rFonts w:ascii="Times New Roman" w:hAnsi="Times New Roman"/>
          <w:b/>
        </w:rPr>
        <w:t>in</w:t>
      </w:r>
      <w:r w:rsidRPr="00FB73AE">
        <w:rPr>
          <w:rFonts w:ascii="Times New Roman" w:hAnsi="Times New Roman"/>
        </w:rPr>
        <w:t xml:space="preserve"> </w:t>
      </w:r>
      <w:r w:rsidRPr="00FB73AE">
        <w:rPr>
          <w:rFonts w:ascii="Times New Roman" w:hAnsi="Times New Roman"/>
          <w:b/>
        </w:rPr>
        <w:t>return</w:t>
      </w:r>
      <w:r w:rsidRPr="00FB73AE">
        <w:rPr>
          <w:rFonts w:ascii="Times New Roman" w:hAnsi="Times New Roman"/>
        </w:rPr>
        <w:t xml:space="preserve"> </w:t>
      </w:r>
      <w:r w:rsidR="00FB73AE" w:rsidRPr="00FB73AE">
        <w:rPr>
          <w:rFonts w:ascii="Times New Roman" w:hAnsi="Times New Roman"/>
          <w:i/>
        </w:rPr>
        <w:t>x</w:t>
      </w:r>
      <w:r w:rsidR="00FB73AE">
        <w:rPr>
          <w:rFonts w:ascii="Times New Roman" w:hAnsi="Times New Roman"/>
        </w:rPr>
        <w:t xml:space="preserve"> }</w:t>
      </w:r>
      <w:r w:rsidR="00FB73AE">
        <w:rPr>
          <w:rFonts w:ascii="Times New Roman" w:hAnsi="Times New Roman"/>
        </w:rPr>
        <w:tab/>
        <w:t xml:space="preserve">  </w:t>
      </w:r>
      <w:r w:rsidR="00FB73AE" w:rsidRPr="00D27B01">
        <w:rPr>
          <w:rFonts w:ascii="Times New Roman" w:hAnsi="Times New Roman"/>
          <w:szCs w:val="18"/>
        </w:rPr>
        <w:t>≡</w:t>
      </w:r>
      <w:r w:rsidR="00FB73AE">
        <w:rPr>
          <w:rFonts w:ascii="Times New Roman" w:hAnsi="Times New Roman"/>
        </w:rPr>
        <w:tab/>
      </w:r>
      <w:r w:rsidR="00FB73AE">
        <w:rPr>
          <w:rFonts w:ascii="Times New Roman" w:hAnsi="Times New Roman"/>
        </w:rPr>
        <w:tab/>
      </w:r>
      <w:proofErr w:type="spellStart"/>
      <w:r w:rsidRPr="00FB73AE">
        <w:rPr>
          <w:rFonts w:ascii="Times New Roman" w:hAnsi="Times New Roman"/>
        </w:rPr>
        <w:t>asyncSeq</w:t>
      </w:r>
      <w:proofErr w:type="spellEnd"/>
      <w:r w:rsidRPr="00FB73AE">
        <w:rPr>
          <w:rFonts w:ascii="Times New Roman" w:hAnsi="Times New Roman"/>
        </w:rPr>
        <w:t xml:space="preserve"> { </w:t>
      </w:r>
      <w:r w:rsidRPr="00FB73AE">
        <w:rPr>
          <w:rFonts w:ascii="Times New Roman" w:hAnsi="Times New Roman"/>
          <w:b/>
        </w:rPr>
        <w:t>return</w:t>
      </w:r>
      <w:r w:rsidRPr="00FB73AE">
        <w:rPr>
          <w:rFonts w:ascii="Times New Roman" w:hAnsi="Times New Roman"/>
        </w:rPr>
        <w:t xml:space="preserve"> </w:t>
      </w:r>
      <w:r w:rsidRPr="00FB73AE">
        <w:rPr>
          <w:rFonts w:ascii="Times New Roman" w:hAnsi="Times New Roman"/>
          <w:i/>
        </w:rPr>
        <w:t>v</w:t>
      </w:r>
      <w:r w:rsidRPr="00FB73AE">
        <w:rPr>
          <w:rFonts w:ascii="Times New Roman" w:hAnsi="Times New Roman"/>
        </w:rPr>
        <w:t xml:space="preserve"> }</w:t>
      </w:r>
    </w:p>
    <w:p w:rsidR="00FB73AE" w:rsidRDefault="00F56970" w:rsidP="00FB73AE">
      <w:pPr>
        <w:pStyle w:val="equationcode"/>
        <w:rPr>
          <w:rFonts w:ascii="Times New Roman" w:hAnsi="Times New Roman"/>
        </w:rPr>
      </w:pPr>
      <w:proofErr w:type="spellStart"/>
      <w:proofErr w:type="gramStart"/>
      <w:r w:rsidRPr="00FB73AE">
        <w:rPr>
          <w:rFonts w:ascii="Times New Roman" w:hAnsi="Times New Roman"/>
        </w:rPr>
        <w:t>asyncSeq</w:t>
      </w:r>
      <w:proofErr w:type="spellEnd"/>
      <w:proofErr w:type="gramEnd"/>
      <w:r w:rsidRPr="00FB73AE">
        <w:rPr>
          <w:rFonts w:ascii="Times New Roman" w:hAnsi="Times New Roman"/>
        </w:rPr>
        <w:t xml:space="preserve"> { </w:t>
      </w:r>
      <w:r w:rsidRPr="00FB73AE">
        <w:rPr>
          <w:rFonts w:ascii="Times New Roman" w:hAnsi="Times New Roman"/>
          <w:b/>
        </w:rPr>
        <w:t>let!</w:t>
      </w:r>
      <w:r w:rsidRPr="00FB73AE">
        <w:rPr>
          <w:rFonts w:ascii="Times New Roman" w:hAnsi="Times New Roman"/>
        </w:rPr>
        <w:t xml:space="preserve"> </w:t>
      </w:r>
      <w:r w:rsidR="00FB73AE">
        <w:rPr>
          <w:rFonts w:ascii="Times New Roman" w:hAnsi="Times New Roman"/>
          <w:i/>
        </w:rPr>
        <w:t>y</w:t>
      </w:r>
      <w:r w:rsidRPr="00FB73AE">
        <w:rPr>
          <w:rFonts w:ascii="Times New Roman" w:hAnsi="Times New Roman"/>
        </w:rPr>
        <w:t xml:space="preserve"> = async { </w:t>
      </w:r>
      <w:r w:rsidRPr="00FB73AE">
        <w:rPr>
          <w:rFonts w:ascii="Times New Roman" w:hAnsi="Times New Roman"/>
          <w:b/>
        </w:rPr>
        <w:t>let!</w:t>
      </w:r>
      <w:r w:rsidRPr="00FB73AE">
        <w:rPr>
          <w:rFonts w:ascii="Times New Roman" w:hAnsi="Times New Roman"/>
        </w:rPr>
        <w:t xml:space="preserve"> </w:t>
      </w:r>
      <w:r w:rsidR="00FB73AE" w:rsidRPr="00FB73AE">
        <w:rPr>
          <w:rFonts w:ascii="Times New Roman" w:hAnsi="Times New Roman"/>
          <w:i/>
        </w:rPr>
        <w:t>x</w:t>
      </w:r>
      <w:r w:rsidRPr="00FB73AE">
        <w:rPr>
          <w:rFonts w:ascii="Times New Roman" w:hAnsi="Times New Roman"/>
        </w:rPr>
        <w:t xml:space="preserve"> = </w:t>
      </w:r>
      <w:r w:rsidRPr="00FB73AE">
        <w:rPr>
          <w:rFonts w:ascii="Times New Roman" w:hAnsi="Times New Roman"/>
          <w:i/>
        </w:rPr>
        <w:t>m</w:t>
      </w:r>
      <w:r w:rsidRPr="00FB73AE">
        <w:rPr>
          <w:rFonts w:ascii="Times New Roman" w:hAnsi="Times New Roman"/>
        </w:rPr>
        <w:t xml:space="preserve"> </w:t>
      </w:r>
      <w:r w:rsidRPr="00FB73AE">
        <w:rPr>
          <w:rFonts w:ascii="Times New Roman" w:hAnsi="Times New Roman"/>
          <w:b/>
        </w:rPr>
        <w:t>in</w:t>
      </w:r>
      <w:r w:rsidRPr="00FB73AE">
        <w:rPr>
          <w:rFonts w:ascii="Times New Roman" w:hAnsi="Times New Roman"/>
        </w:rPr>
        <w:t xml:space="preserve"> </w:t>
      </w:r>
      <w:r w:rsidRPr="00FB73AE">
        <w:rPr>
          <w:rFonts w:ascii="Times New Roman" w:hAnsi="Times New Roman"/>
          <w:i/>
        </w:rPr>
        <w:t>cexpr</w:t>
      </w:r>
      <w:r w:rsidR="00FB73AE" w:rsidRPr="00FB73AE">
        <w:rPr>
          <w:rFonts w:ascii="Times New Roman" w:hAnsi="Times New Roman"/>
          <w:i/>
          <w:vertAlign w:val="subscript"/>
        </w:rPr>
        <w:t>1</w:t>
      </w:r>
      <w:r w:rsidRPr="00FB73AE">
        <w:rPr>
          <w:rFonts w:ascii="Times New Roman" w:hAnsi="Times New Roman"/>
        </w:rPr>
        <w:t xml:space="preserve"> } </w:t>
      </w:r>
      <w:r w:rsidRPr="00FB73AE">
        <w:rPr>
          <w:rFonts w:ascii="Times New Roman" w:hAnsi="Times New Roman"/>
          <w:b/>
        </w:rPr>
        <w:t xml:space="preserve">in </w:t>
      </w:r>
      <w:r w:rsidR="00FB73AE" w:rsidRPr="00FB73AE">
        <w:rPr>
          <w:rFonts w:ascii="Times New Roman" w:hAnsi="Times New Roman"/>
          <w:i/>
        </w:rPr>
        <w:t>cexpr</w:t>
      </w:r>
      <w:r w:rsidR="00FB73AE" w:rsidRPr="00FB73AE">
        <w:rPr>
          <w:rFonts w:ascii="Times New Roman" w:hAnsi="Times New Roman"/>
          <w:i/>
          <w:vertAlign w:val="subscript"/>
        </w:rPr>
        <w:t>2</w:t>
      </w:r>
      <w:r w:rsidR="00FB73AE">
        <w:rPr>
          <w:rFonts w:ascii="Times New Roman" w:hAnsi="Times New Roman"/>
        </w:rPr>
        <w:t xml:space="preserve"> } </w:t>
      </w:r>
      <w:r w:rsidR="00FB73AE">
        <w:rPr>
          <w:rFonts w:ascii="Times New Roman" w:hAnsi="Times New Roman"/>
        </w:rPr>
        <w:tab/>
      </w:r>
    </w:p>
    <w:p w:rsidR="00F56970" w:rsidRPr="00FB73AE" w:rsidRDefault="00FB73AE" w:rsidP="00FB73AE">
      <w:pPr>
        <w:pStyle w:val="equationcode"/>
        <w:rPr>
          <w:rFonts w:ascii="Times New Roman" w:hAnsi="Times New Roman"/>
        </w:rPr>
      </w:pPr>
      <w:r>
        <w:rPr>
          <w:rFonts w:ascii="Times New Roman" w:hAnsi="Times New Roman"/>
        </w:rPr>
        <w:tab/>
      </w:r>
      <w:r w:rsidRPr="00D27B01">
        <w:rPr>
          <w:rFonts w:ascii="Times New Roman" w:hAnsi="Times New Roman"/>
          <w:szCs w:val="18"/>
        </w:rPr>
        <w:t>≡</w:t>
      </w:r>
      <w:r>
        <w:rPr>
          <w:rFonts w:ascii="Times New Roman" w:hAnsi="Times New Roman"/>
          <w:szCs w:val="18"/>
        </w:rPr>
        <w:tab/>
        <w:t xml:space="preserve">  </w:t>
      </w:r>
      <w:proofErr w:type="spellStart"/>
      <w:proofErr w:type="gramStart"/>
      <w:r w:rsidR="00F56970" w:rsidRPr="00FB73AE">
        <w:rPr>
          <w:rFonts w:ascii="Times New Roman" w:hAnsi="Times New Roman"/>
        </w:rPr>
        <w:t>asyncSeq</w:t>
      </w:r>
      <w:proofErr w:type="spellEnd"/>
      <w:proofErr w:type="gramEnd"/>
      <w:r w:rsidR="00F56970" w:rsidRPr="00FB73AE">
        <w:rPr>
          <w:rFonts w:ascii="Times New Roman" w:hAnsi="Times New Roman"/>
        </w:rPr>
        <w:t xml:space="preserve"> { </w:t>
      </w:r>
      <w:r w:rsidR="00F56970" w:rsidRPr="00067027">
        <w:rPr>
          <w:rFonts w:ascii="Times New Roman" w:hAnsi="Times New Roman"/>
          <w:b/>
        </w:rPr>
        <w:t>let!</w:t>
      </w:r>
      <w:r w:rsidR="00F56970" w:rsidRPr="00FB73AE">
        <w:rPr>
          <w:rFonts w:ascii="Times New Roman" w:hAnsi="Times New Roman"/>
        </w:rPr>
        <w:t xml:space="preserve"> </w:t>
      </w:r>
      <w:r w:rsidR="00067027" w:rsidRPr="00067027">
        <w:rPr>
          <w:rFonts w:ascii="Times New Roman" w:hAnsi="Times New Roman"/>
          <w:i/>
        </w:rPr>
        <w:t>x</w:t>
      </w:r>
      <w:r w:rsidR="00F56970" w:rsidRPr="00FB73AE">
        <w:rPr>
          <w:rFonts w:ascii="Times New Roman" w:hAnsi="Times New Roman"/>
        </w:rPr>
        <w:t xml:space="preserve"> = </w:t>
      </w:r>
      <w:r w:rsidR="00F56970" w:rsidRPr="00FB73AE">
        <w:rPr>
          <w:rFonts w:ascii="Times New Roman" w:hAnsi="Times New Roman"/>
          <w:i/>
        </w:rPr>
        <w:t>m</w:t>
      </w:r>
      <w:r w:rsidR="00F56970" w:rsidRPr="00FB73AE">
        <w:rPr>
          <w:rFonts w:ascii="Times New Roman" w:hAnsi="Times New Roman"/>
        </w:rPr>
        <w:t xml:space="preserve"> in </w:t>
      </w:r>
      <w:r w:rsidR="00F56970" w:rsidRPr="00067027">
        <w:rPr>
          <w:rFonts w:ascii="Times New Roman" w:hAnsi="Times New Roman"/>
          <w:b/>
        </w:rPr>
        <w:t>let!</w:t>
      </w:r>
      <w:r w:rsidR="00F56970" w:rsidRPr="00FB73AE">
        <w:rPr>
          <w:rFonts w:ascii="Times New Roman" w:hAnsi="Times New Roman"/>
        </w:rPr>
        <w:t xml:space="preserve"> </w:t>
      </w:r>
      <w:r w:rsidR="00067027" w:rsidRPr="00067027">
        <w:rPr>
          <w:rFonts w:ascii="Times New Roman" w:hAnsi="Times New Roman"/>
          <w:i/>
        </w:rPr>
        <w:t>y</w:t>
      </w:r>
      <w:r w:rsidR="00F56970" w:rsidRPr="00FB73AE">
        <w:rPr>
          <w:rFonts w:ascii="Times New Roman" w:hAnsi="Times New Roman"/>
        </w:rPr>
        <w:t xml:space="preserve"> = async { </w:t>
      </w:r>
      <w:r w:rsidR="00F56970" w:rsidRPr="00067027">
        <w:rPr>
          <w:rFonts w:ascii="Times New Roman" w:hAnsi="Times New Roman"/>
          <w:i/>
        </w:rPr>
        <w:t>cexpr</w:t>
      </w:r>
      <w:r w:rsidR="00067027" w:rsidRPr="00067027">
        <w:rPr>
          <w:rFonts w:ascii="Times New Roman" w:hAnsi="Times New Roman"/>
          <w:i/>
          <w:vertAlign w:val="subscript"/>
        </w:rPr>
        <w:t>1</w:t>
      </w:r>
      <w:r w:rsidR="00F56970" w:rsidRPr="00FB73AE">
        <w:rPr>
          <w:rFonts w:ascii="Times New Roman" w:hAnsi="Times New Roman"/>
        </w:rPr>
        <w:t xml:space="preserve"> } </w:t>
      </w:r>
      <w:r w:rsidR="00F56970" w:rsidRPr="00067027">
        <w:rPr>
          <w:rFonts w:ascii="Times New Roman" w:hAnsi="Times New Roman"/>
          <w:b/>
        </w:rPr>
        <w:t>in</w:t>
      </w:r>
      <w:r w:rsidR="00F56970" w:rsidRPr="00FB73AE">
        <w:rPr>
          <w:rFonts w:ascii="Times New Roman" w:hAnsi="Times New Roman"/>
        </w:rPr>
        <w:t xml:space="preserve"> </w:t>
      </w:r>
      <w:r w:rsidR="00F56970" w:rsidRPr="00067027">
        <w:rPr>
          <w:rFonts w:ascii="Times New Roman" w:hAnsi="Times New Roman"/>
          <w:i/>
        </w:rPr>
        <w:t>cexpr</w:t>
      </w:r>
      <w:r w:rsidR="00067027" w:rsidRPr="00067027">
        <w:rPr>
          <w:rFonts w:ascii="Times New Roman" w:hAnsi="Times New Roman"/>
          <w:i/>
          <w:vertAlign w:val="subscript"/>
        </w:rPr>
        <w:t>2</w:t>
      </w:r>
      <w:r w:rsidR="00F56970" w:rsidRPr="00FB73AE">
        <w:rPr>
          <w:rFonts w:ascii="Times New Roman" w:hAnsi="Times New Roman"/>
        </w:rPr>
        <w:t xml:space="preserve"> }</w:t>
      </w:r>
    </w:p>
    <w:p w:rsidR="00F56970" w:rsidRDefault="00067027" w:rsidP="00067027">
      <w:pPr>
        <w:pStyle w:val="Normalnoindent"/>
      </w:pPr>
      <w:r>
        <w:t xml:space="preserve">The </w:t>
      </w:r>
      <w:r w:rsidRPr="00067027">
        <w:rPr>
          <w:rStyle w:val="Inlinecode"/>
        </w:rPr>
        <w:t>let!</w:t>
      </w:r>
      <w:r>
        <w:t xml:space="preserve"> </w:t>
      </w:r>
      <w:proofErr w:type="gramStart"/>
      <w:r>
        <w:t>syntax</w:t>
      </w:r>
      <w:proofErr w:type="gramEnd"/>
      <w:r>
        <w:t xml:space="preserve"> inside </w:t>
      </w:r>
      <w:r w:rsidRPr="00067027">
        <w:rPr>
          <w:rStyle w:val="Inlinecode"/>
        </w:rPr>
        <w:t>async</w:t>
      </w:r>
      <w:r>
        <w:t xml:space="preserve"> block corresponds to the </w:t>
      </w:r>
      <w:r w:rsidRPr="00067027">
        <w:rPr>
          <w:i/>
        </w:rPr>
        <w:t>bind</w:t>
      </w:r>
      <w:r>
        <w:t xml:space="preserve"> of the underlying monad. Inside </w:t>
      </w:r>
      <w:proofErr w:type="spellStart"/>
      <w:r w:rsidRPr="00067027">
        <w:rPr>
          <w:rStyle w:val="Inlinecode"/>
        </w:rPr>
        <w:t>asyncSeq</w:t>
      </w:r>
      <w:proofErr w:type="spellEnd"/>
      <w:r>
        <w:t xml:space="preserve">, it corresponds to the </w:t>
      </w:r>
      <w:r w:rsidRPr="00067027">
        <w:rPr>
          <w:i/>
        </w:rPr>
        <w:t>lift</w:t>
      </w:r>
      <w:r>
        <w:t xml:space="preserve"> operation followed by </w:t>
      </w:r>
      <w:r w:rsidRPr="00067027">
        <w:rPr>
          <w:i/>
        </w:rPr>
        <w:t>bind</w:t>
      </w:r>
      <w:r>
        <w:rPr>
          <w:i/>
        </w:rPr>
        <w:t xml:space="preserve"> </w:t>
      </w:r>
      <w:r>
        <w:t>of the composed monad. There is no syn</w:t>
      </w:r>
      <w:r>
        <w:softHyphen/>
        <w:t xml:space="preserve">tax corresponding only to </w:t>
      </w:r>
      <w:r w:rsidRPr="00067027">
        <w:rPr>
          <w:i/>
        </w:rPr>
        <w:t>lift</w:t>
      </w:r>
      <w:r>
        <w:t xml:space="preserve">. However, we can use the right unit law of monads (in the first equation), which guarantees that </w:t>
      </w:r>
      <w:r w:rsidRPr="00067027">
        <w:rPr>
          <w:i/>
        </w:rPr>
        <w:t>bind</w:t>
      </w:r>
      <w:r>
        <w:t xml:space="preserve"> followed by </w:t>
      </w:r>
      <w:r w:rsidRPr="00067027">
        <w:rPr>
          <w:i/>
        </w:rPr>
        <w:t>return</w:t>
      </w:r>
      <w:r>
        <w:t xml:space="preserve"> preserves the meaning of a computation. </w:t>
      </w:r>
    </w:p>
    <w:p w:rsidR="00857A2A" w:rsidRDefault="00857A2A" w:rsidP="00857A2A">
      <w:pPr>
        <w:pStyle w:val="heading10"/>
      </w:pPr>
      <w:r>
        <w:lastRenderedPageBreak/>
        <w:t>Applicative functors</w:t>
      </w:r>
    </w:p>
    <w:p w:rsidR="00AF5416" w:rsidRDefault="00AF5416" w:rsidP="00867D61">
      <w:pPr>
        <w:pStyle w:val="Normalnoindent"/>
      </w:pPr>
      <w:r>
        <w:t xml:space="preserve">Applicative functors </w:t>
      </w:r>
      <w:r w:rsidR="00AD5E91">
        <w:t xml:space="preserve">[2] </w:t>
      </w:r>
      <w:r w:rsidR="00B96127">
        <w:t>provide a weaker abstraction than mo</w:t>
      </w:r>
      <w:r w:rsidR="00B96127">
        <w:softHyphen/>
        <w:t>nads</w:t>
      </w:r>
      <w:r w:rsidR="00F51F91">
        <w:t xml:space="preserve"> – e</w:t>
      </w:r>
      <w:r w:rsidR="00B96127">
        <w:t xml:space="preserve">very monad is an applicative functor, but not </w:t>
      </w:r>
      <w:r w:rsidR="00AD5E91">
        <w:t>conversely</w:t>
      </w:r>
      <w:r w:rsidR="00B96127">
        <w:t>.</w:t>
      </w:r>
      <w:r w:rsidR="00AD5E91">
        <w:t xml:space="preserve"> For example, formlets </w:t>
      </w:r>
      <w:r w:rsidR="00B96127">
        <w:t xml:space="preserve">[18] are </w:t>
      </w:r>
      <w:r w:rsidR="00AD5E91">
        <w:t>an appli</w:t>
      </w:r>
      <w:r w:rsidR="00AD5E91">
        <w:softHyphen/>
        <w:t xml:space="preserve">cative functor </w:t>
      </w:r>
      <w:r w:rsidR="00B96127">
        <w:t xml:space="preserve">for composing HTML forms </w:t>
      </w:r>
      <w:r w:rsidR="00AD5E91">
        <w:t xml:space="preserve">that are </w:t>
      </w:r>
      <w:r w:rsidR="00B96127">
        <w:t>not monad</w:t>
      </w:r>
      <w:r w:rsidR="00AD5E91">
        <w:t>s</w:t>
      </w:r>
      <w:r w:rsidR="00B96127">
        <w:t>. Using a weaker abstrac</w:t>
      </w:r>
      <w:r w:rsidR="00B96127">
        <w:softHyphen/>
        <w:t xml:space="preserve">tion </w:t>
      </w:r>
      <w:r w:rsidR="00F51F91">
        <w:t>also allow</w:t>
      </w:r>
      <w:r w:rsidR="00AD5E91">
        <w:t>s</w:t>
      </w:r>
      <w:r w:rsidR="00B96127">
        <w:t xml:space="preserve"> more ef</w:t>
      </w:r>
      <w:r w:rsidR="00B96127">
        <w:softHyphen/>
        <w:t xml:space="preserve">ficient implementation </w:t>
      </w:r>
      <w:r w:rsidR="00AD5E91">
        <w:t xml:space="preserve">of </w:t>
      </w:r>
      <w:r w:rsidR="00B96127">
        <w:t>parsers [25].</w:t>
      </w:r>
    </w:p>
    <w:p w:rsidR="00B96127" w:rsidRDefault="00F51F91" w:rsidP="00B96127">
      <w:r>
        <w:t>There are two ways of defining applicative functors. The first relies on an opera</w:t>
      </w:r>
      <w:r>
        <w:softHyphen/>
        <w:t xml:space="preserve">tion of type </w:t>
      </w:r>
      <m:oMath>
        <m:r>
          <w:rPr>
            <w:rFonts w:ascii="Cambria Math" w:hAnsi="Cambria Math"/>
          </w:rPr>
          <m:t>m</m:t>
        </m:r>
        <m:d>
          <m:dPr>
            <m:ctrlPr>
              <w:rPr>
                <w:rFonts w:ascii="Cambria Math" w:hAnsi="Cambria Math"/>
                <w:i/>
              </w:rPr>
            </m:ctrlPr>
          </m:dPr>
          <m:e>
            <m:r>
              <w:rPr>
                <w:rFonts w:ascii="Cambria Math" w:hAnsi="Cambria Math"/>
              </w:rPr>
              <m:t>a→b</m:t>
            </m:r>
          </m:e>
        </m:d>
        <m:r>
          <w:rPr>
            <w:rFonts w:ascii="Cambria Math" w:hAnsi="Cambria Math"/>
          </w:rPr>
          <m:t>→ma→mb</m:t>
        </m:r>
      </m:oMath>
      <w:r>
        <w:t xml:space="preserve"> and is </w:t>
      </w:r>
      <w:r w:rsidR="00DF25D0">
        <w:t>more suitable for writing computations in an applicative style and propagating their effects. We use the second style, which is more suitable for computational interpretation used, for example, by formlets:</w:t>
      </w:r>
    </w:p>
    <w:p w:rsidR="00335F0E" w:rsidRDefault="00335F0E" w:rsidP="00335F0E">
      <w:pPr>
        <w:pStyle w:val="equationcode"/>
      </w:pPr>
      <w:proofErr w:type="gramStart"/>
      <w:r>
        <w:t>merge</w:t>
      </w:r>
      <w:proofErr w:type="gramEnd"/>
      <w:r>
        <w:tab/>
      </w:r>
      <w:r>
        <w:tab/>
        <w:t>:</w:t>
      </w:r>
      <w:r>
        <w:tab/>
      </w:r>
      <m:oMath>
        <m:r>
          <m:t>ma→mb→m(a,b)</m:t>
        </m:r>
      </m:oMath>
    </w:p>
    <w:p w:rsidR="00335F0E" w:rsidRDefault="00335F0E" w:rsidP="00335F0E">
      <w:pPr>
        <w:pStyle w:val="equationcode"/>
      </w:pPr>
      <w:proofErr w:type="gramStart"/>
      <w:r>
        <w:t>map</w:t>
      </w:r>
      <w:proofErr w:type="gramEnd"/>
      <w:r>
        <w:tab/>
      </w:r>
      <w:r>
        <w:tab/>
      </w:r>
      <w:r>
        <w:tab/>
        <w:t>:</w:t>
      </w:r>
      <w:r>
        <w:tab/>
      </w:r>
      <m:oMath>
        <m:r>
          <m:t>ma→</m:t>
        </m:r>
        <m:d>
          <m:dPr>
            <m:ctrlPr>
              <w:rPr>
                <w:i/>
              </w:rPr>
            </m:ctrlPr>
          </m:dPr>
          <m:e>
            <m:r>
              <m:t>a→b</m:t>
            </m:r>
          </m:e>
        </m:d>
        <m:r>
          <m:t>→mb</m:t>
        </m:r>
      </m:oMath>
    </w:p>
    <w:p w:rsidR="00335F0E" w:rsidRDefault="00335F0E" w:rsidP="00335F0E">
      <w:pPr>
        <w:pStyle w:val="equationcode"/>
      </w:pPr>
      <w:proofErr w:type="gramStart"/>
      <w:r>
        <w:t>return</w:t>
      </w:r>
      <w:proofErr w:type="gramEnd"/>
      <w:r>
        <w:tab/>
      </w:r>
      <w:r>
        <w:tab/>
        <w:t>:</w:t>
      </w:r>
      <w:r>
        <w:tab/>
      </w:r>
      <m:oMath>
        <m:r>
          <m:t>a→ma</m:t>
        </m:r>
      </m:oMath>
    </w:p>
    <w:p w:rsidR="009972B2" w:rsidRDefault="00D124A6" w:rsidP="00335F0E">
      <w:pPr>
        <w:pStyle w:val="Normalnoindent"/>
      </w:pPr>
      <w:r>
        <w:t xml:space="preserve">The declaration replaces </w:t>
      </w:r>
      <w:r w:rsidR="009972B2">
        <w:t xml:space="preserve">monadic </w:t>
      </w:r>
      <w:r w:rsidRPr="009972B2">
        <w:rPr>
          <w:i/>
        </w:rPr>
        <w:t>bind</w:t>
      </w:r>
      <w:r>
        <w:t xml:space="preserve"> with </w:t>
      </w:r>
      <w:r w:rsidR="009972B2" w:rsidRPr="009972B2">
        <w:rPr>
          <w:i/>
        </w:rPr>
        <w:t>map</w:t>
      </w:r>
      <w:r w:rsidR="009972B2">
        <w:t xml:space="preserve"> and </w:t>
      </w:r>
      <w:r w:rsidR="009972B2" w:rsidRPr="009972B2">
        <w:rPr>
          <w:i/>
        </w:rPr>
        <w:t>merge</w:t>
      </w:r>
      <w:r w:rsidR="00C5587C">
        <w:t>;</w:t>
      </w:r>
      <w:r w:rsidR="009972B2">
        <w:t xml:space="preserve"> </w:t>
      </w:r>
      <w:r w:rsidR="009972B2" w:rsidRPr="009972B2">
        <w:rPr>
          <w:i/>
        </w:rPr>
        <w:t>map</w:t>
      </w:r>
      <w:r w:rsidR="009972B2">
        <w:t xml:space="preserve"> ap</w:t>
      </w:r>
      <w:r w:rsidR="009972B2">
        <w:softHyphen/>
        <w:t xml:space="preserve">plies </w:t>
      </w:r>
      <w:r w:rsidR="00C74AE3">
        <w:t xml:space="preserve">a </w:t>
      </w:r>
      <w:r w:rsidR="009972B2">
        <w:t xml:space="preserve">function to values carried by the abstract computation </w:t>
      </w:r>
      <w:r w:rsidR="00C5587C">
        <w:t xml:space="preserve">and </w:t>
      </w:r>
      <w:r w:rsidR="009972B2" w:rsidRPr="009972B2">
        <w:rPr>
          <w:i/>
        </w:rPr>
        <w:t>merge</w:t>
      </w:r>
      <w:r w:rsidR="009972B2">
        <w:t xml:space="preserve"> composes additional aspects (or effects) of two computations and combines their va</w:t>
      </w:r>
      <w:r w:rsidR="009972B2">
        <w:softHyphen/>
        <w:t xml:space="preserve">lues using a tuple. </w:t>
      </w:r>
    </w:p>
    <w:p w:rsidR="009972B2" w:rsidRDefault="009972B2" w:rsidP="009972B2">
      <w:r>
        <w:t>The difference between applicative functors and monads is that monadic compu</w:t>
      </w:r>
      <w:r>
        <w:softHyphen/>
        <w:t>tations can perform different effects depending on values obtained as the result. On the other hand, the additional (effect) structure of applicative functors is fully determi</w:t>
      </w:r>
      <w:r>
        <w:softHyphen/>
        <w:t xml:space="preserve">ned regardless of the calculations performed using </w:t>
      </w:r>
      <w:r w:rsidRPr="009972B2">
        <w:rPr>
          <w:i/>
        </w:rPr>
        <w:t>map</w:t>
      </w:r>
      <w:r>
        <w:t xml:space="preserve">. </w:t>
      </w:r>
    </w:p>
    <w:p w:rsidR="009972B2" w:rsidRPr="009972B2" w:rsidRDefault="00C5587C" w:rsidP="009972B2">
      <w:r>
        <w:t xml:space="preserve">The next sample uses </w:t>
      </w:r>
      <w:r w:rsidR="009972B2">
        <w:t xml:space="preserve">formlets </w:t>
      </w:r>
      <w:r>
        <w:t>to create</w:t>
      </w:r>
      <w:r w:rsidR="009972B2">
        <w:t xml:space="preserve"> </w:t>
      </w:r>
      <w:r>
        <w:t xml:space="preserve">a </w:t>
      </w:r>
      <w:r w:rsidR="00B250E8">
        <w:t xml:space="preserve">registration </w:t>
      </w:r>
      <w:r w:rsidR="009972B2">
        <w:t xml:space="preserve">form </w:t>
      </w:r>
      <w:r w:rsidR="00B250E8">
        <w:t>consist</w:t>
      </w:r>
      <w:r>
        <w:t>ing</w:t>
      </w:r>
      <w:r w:rsidR="00B250E8">
        <w:t xml:space="preserve"> </w:t>
      </w:r>
      <w:r w:rsidR="009972B2">
        <w:t>of a text</w:t>
      </w:r>
      <w:r>
        <w:softHyphen/>
      </w:r>
      <w:r w:rsidR="009972B2">
        <w:t>box and a dropdown</w:t>
      </w:r>
      <w:r>
        <w:t xml:space="preserve">. When the values are entered, it produces a string with user details: </w:t>
      </w:r>
    </w:p>
    <w:p w:rsidR="00335F0E" w:rsidRDefault="00335F0E" w:rsidP="00335F0E">
      <w:pPr>
        <w:pStyle w:val="programcode"/>
      </w:pPr>
      <w:proofErr w:type="gramStart"/>
      <w:r w:rsidRPr="00D124A6">
        <w:rPr>
          <w:b/>
        </w:rPr>
        <w:t>let</w:t>
      </w:r>
      <w:proofErr w:type="gramEnd"/>
      <w:r>
        <w:t xml:space="preserve"> </w:t>
      </w:r>
      <w:proofErr w:type="spellStart"/>
      <w:r>
        <w:t>userFormlet</w:t>
      </w:r>
      <w:proofErr w:type="spellEnd"/>
      <w:r>
        <w:t xml:space="preserve"> = </w:t>
      </w:r>
      <w:proofErr w:type="spellStart"/>
      <w:r>
        <w:t>formlet</w:t>
      </w:r>
      <w:proofErr w:type="spellEnd"/>
      <w:r>
        <w:t xml:space="preserve"> { </w:t>
      </w:r>
    </w:p>
    <w:p w:rsidR="00335F0E" w:rsidRDefault="00335F0E" w:rsidP="00335F0E">
      <w:pPr>
        <w:pStyle w:val="programcode"/>
      </w:pPr>
      <w:r>
        <w:t xml:space="preserve">  </w:t>
      </w:r>
      <w:proofErr w:type="gramStart"/>
      <w:r w:rsidRPr="00D124A6">
        <w:rPr>
          <w:b/>
        </w:rPr>
        <w:t>let</w:t>
      </w:r>
      <w:proofErr w:type="gramEnd"/>
      <w:r w:rsidRPr="00D124A6">
        <w:rPr>
          <w:b/>
        </w:rPr>
        <w:t>!</w:t>
      </w:r>
      <w:r>
        <w:t xml:space="preserve"> </w:t>
      </w:r>
      <w:proofErr w:type="gramStart"/>
      <w:r>
        <w:t>name</w:t>
      </w:r>
      <w:proofErr w:type="gramEnd"/>
      <w:r>
        <w:t xml:space="preserve"> = </w:t>
      </w:r>
      <w:proofErr w:type="spellStart"/>
      <w:r>
        <w:t>Formlet.textBox</w:t>
      </w:r>
      <w:proofErr w:type="spellEnd"/>
    </w:p>
    <w:p w:rsidR="00335F0E" w:rsidRDefault="00335F0E" w:rsidP="00335F0E">
      <w:pPr>
        <w:pStyle w:val="programcode"/>
      </w:pPr>
      <w:r>
        <w:t xml:space="preserve">  </w:t>
      </w:r>
      <w:proofErr w:type="gramStart"/>
      <w:r w:rsidRPr="00D124A6">
        <w:rPr>
          <w:b/>
        </w:rPr>
        <w:t>and</w:t>
      </w:r>
      <w:proofErr w:type="gramEnd"/>
      <w:r>
        <w:t xml:space="preserve"> gender = </w:t>
      </w:r>
      <w:proofErr w:type="spellStart"/>
      <w:r>
        <w:t>Formlet.dropDown</w:t>
      </w:r>
      <w:proofErr w:type="spellEnd"/>
      <w:r>
        <w:t xml:space="preserve"> ["Male"; "Female"]</w:t>
      </w:r>
    </w:p>
    <w:p w:rsidR="00335F0E" w:rsidRPr="001F0AC6" w:rsidRDefault="00335F0E" w:rsidP="00335F0E">
      <w:pPr>
        <w:pStyle w:val="programcode"/>
      </w:pPr>
      <w:r>
        <w:t xml:space="preserve">  </w:t>
      </w:r>
      <w:proofErr w:type="gramStart"/>
      <w:r w:rsidRPr="00D124A6">
        <w:rPr>
          <w:b/>
        </w:rPr>
        <w:t>return</w:t>
      </w:r>
      <w:proofErr w:type="gramEnd"/>
      <w:r>
        <w:t xml:space="preserve"> name + " " + gender }</w:t>
      </w:r>
    </w:p>
    <w:p w:rsidR="00F82157" w:rsidRDefault="00F82157" w:rsidP="009A6549">
      <w:pPr>
        <w:pStyle w:val="Normalnoindent"/>
      </w:pPr>
      <w:r>
        <w:t>The computation describes two aspect of HTML form – the rendering and the proces</w:t>
      </w:r>
      <w:r>
        <w:softHyphen/>
        <w:t xml:space="preserve">sing of entered </w:t>
      </w:r>
      <w:r w:rsidR="00DD2D77">
        <w:t>values</w:t>
      </w:r>
      <w:r>
        <w:t xml:space="preserve">. </w:t>
      </w:r>
      <w:r w:rsidR="00DD2D77">
        <w:t>The rendering phase uses the fixed structure of the computa</w:t>
      </w:r>
      <w:r w:rsidR="00DD2D77">
        <w:softHyphen/>
        <w:t>tion to produce HTML code representing the form.</w:t>
      </w:r>
      <w:r w:rsidR="009A6549">
        <w:t xml:space="preserve"> </w:t>
      </w:r>
      <w:r>
        <w:t>In the processing phase, the values</w:t>
      </w:r>
      <w:r w:rsidR="009A6549">
        <w:t xml:space="preserve"> of </w:t>
      </w:r>
      <w:r w:rsidR="009A6549" w:rsidRPr="009A6549">
        <w:rPr>
          <w:rStyle w:val="Inlinecode"/>
        </w:rPr>
        <w:t>name</w:t>
      </w:r>
      <w:r w:rsidR="009A6549">
        <w:t xml:space="preserve"> and </w:t>
      </w:r>
      <w:r w:rsidR="009A6549" w:rsidRPr="009A6549">
        <w:rPr>
          <w:rStyle w:val="Inlinecode"/>
        </w:rPr>
        <w:t>gender</w:t>
      </w:r>
      <w:r w:rsidR="009A6549">
        <w:t xml:space="preserve"> are available and are used to calculate the result of the form. </w:t>
      </w:r>
    </w:p>
    <w:p w:rsidR="00F82157" w:rsidRDefault="009A6549" w:rsidP="009A6549">
      <w:r>
        <w:t xml:space="preserve">The structure of applicative computations cannot </w:t>
      </w:r>
      <w:r w:rsidR="00F82157">
        <w:t xml:space="preserve">depends on the values, </w:t>
      </w:r>
      <w:r>
        <w:t xml:space="preserve">so </w:t>
      </w:r>
      <w:r w:rsidR="00F82157">
        <w:t>the syntax for uses parallel binding</w:t>
      </w:r>
      <w:r>
        <w:t xml:space="preserve"> (</w:t>
      </w:r>
      <w:r w:rsidR="00F82157" w:rsidRPr="00F82157">
        <w:rPr>
          <w:rStyle w:val="Inlinecode"/>
        </w:rPr>
        <w:t>let</w:t>
      </w:r>
      <w:proofErr w:type="gramStart"/>
      <w:r w:rsidR="00F82157" w:rsidRPr="00F82157">
        <w:rPr>
          <w:rStyle w:val="Inlinecode"/>
        </w:rPr>
        <w:t>! ..</w:t>
      </w:r>
      <w:proofErr w:type="gramEnd"/>
      <w:r w:rsidR="00F82157" w:rsidRPr="00F82157">
        <w:rPr>
          <w:rStyle w:val="Inlinecode"/>
        </w:rPr>
        <w:t xml:space="preserve"> and ..</w:t>
      </w:r>
      <w:r>
        <w:t>),</w:t>
      </w:r>
      <w:r w:rsidR="00F82157">
        <w:t xml:space="preserve"> which bind</w:t>
      </w:r>
      <w:r>
        <w:t>s</w:t>
      </w:r>
      <w:r w:rsidR="00F82157">
        <w:t xml:space="preserve"> a fixed number of in</w:t>
      </w:r>
      <w:r>
        <w:softHyphen/>
      </w:r>
      <w:r w:rsidR="00F82157">
        <w:t>dependent computations.</w:t>
      </w:r>
      <w:r w:rsidR="003D7E76">
        <w:t xml:space="preserve"> The rest of the compu</w:t>
      </w:r>
      <w:r w:rsidR="003D7E76">
        <w:softHyphen/>
        <w:t xml:space="preserve">tation cannot contain other bindings. The </w:t>
      </w:r>
      <w:r w:rsidR="008E5EEB">
        <w:t xml:space="preserve">computation expression from the previous example </w:t>
      </w:r>
      <w:r w:rsidR="003D7E76">
        <w:t>is translated as follows:</w:t>
      </w:r>
    </w:p>
    <w:p w:rsidR="00335F0E" w:rsidRDefault="00335F0E" w:rsidP="00335F0E">
      <w:pPr>
        <w:pStyle w:val="programcode"/>
      </w:pPr>
      <w:proofErr w:type="spellStart"/>
      <w:r>
        <w:t>formlet.Map</w:t>
      </w:r>
      <w:proofErr w:type="spellEnd"/>
    </w:p>
    <w:p w:rsidR="00335F0E" w:rsidRDefault="00335F0E" w:rsidP="00335F0E">
      <w:pPr>
        <w:pStyle w:val="programcode"/>
      </w:pPr>
      <w:r>
        <w:t xml:space="preserve">  </w:t>
      </w:r>
      <w:proofErr w:type="gramStart"/>
      <w:r>
        <w:t xml:space="preserve">( </w:t>
      </w:r>
      <w:proofErr w:type="spellStart"/>
      <w:r>
        <w:t>formlet.Merge</w:t>
      </w:r>
      <w:proofErr w:type="spellEnd"/>
      <w:proofErr w:type="gramEnd"/>
      <w:r>
        <w:t xml:space="preserve"> </w:t>
      </w:r>
      <w:proofErr w:type="spellStart"/>
      <w:r>
        <w:t>Formlet.textBox</w:t>
      </w:r>
      <w:proofErr w:type="spellEnd"/>
      <w:r>
        <w:t xml:space="preserve"> (</w:t>
      </w:r>
      <w:proofErr w:type="spellStart"/>
      <w:r>
        <w:t>Formlet.dropDown</w:t>
      </w:r>
      <w:proofErr w:type="spellEnd"/>
      <w:r>
        <w:t xml:space="preserve"> [ ... ]),</w:t>
      </w:r>
    </w:p>
    <w:p w:rsidR="00335F0E" w:rsidRDefault="00335F0E" w:rsidP="00335F0E">
      <w:pPr>
        <w:pStyle w:val="programcode"/>
      </w:pPr>
      <w:r>
        <w:t xml:space="preserve">    </w:t>
      </w:r>
      <w:proofErr w:type="gramStart"/>
      <w:r w:rsidRPr="00335F0E">
        <w:rPr>
          <w:b/>
        </w:rPr>
        <w:t>fun</w:t>
      </w:r>
      <w:proofErr w:type="gramEnd"/>
      <w:r>
        <w:t xml:space="preserve"> (name, gender) -&gt; name + " " + gender )</w:t>
      </w:r>
    </w:p>
    <w:p w:rsidR="00335F0E" w:rsidRDefault="004033E6" w:rsidP="00335F0E">
      <w:pPr>
        <w:pStyle w:val="Normalnoindent"/>
      </w:pPr>
      <w:r>
        <w:t xml:space="preserve">The parallel binding is turned into an expression that combines all bindings using the </w:t>
      </w:r>
      <w:r w:rsidRPr="004033E6">
        <w:rPr>
          <w:i/>
        </w:rPr>
        <w:t>merge</w:t>
      </w:r>
      <w:r>
        <w:t xml:space="preserve"> operation. This part of the computation defines the struc</w:t>
      </w:r>
      <w:r>
        <w:softHyphen/>
        <w:t xml:space="preserve">ture and formlets use it </w:t>
      </w:r>
      <w:r w:rsidR="008E5EEB">
        <w:t xml:space="preserve">for </w:t>
      </w:r>
      <w:r>
        <w:t>rendering. The rest of the computation is transla</w:t>
      </w:r>
      <w:r>
        <w:softHyphen/>
        <w:t xml:space="preserve">ted into projection (by removing the </w:t>
      </w:r>
      <w:r w:rsidRPr="004033E6">
        <w:rPr>
          <w:rStyle w:val="Inlinecode"/>
        </w:rPr>
        <w:t>return</w:t>
      </w:r>
      <w:r>
        <w:t xml:space="preserve"> keyword) and is applied to the composed computation (</w:t>
      </w:r>
      <w:proofErr w:type="spellStart"/>
      <w:r>
        <w:t>formlet</w:t>
      </w:r>
      <w:proofErr w:type="spellEnd"/>
      <w:r>
        <w:t xml:space="preserve">) using </w:t>
      </w:r>
      <w:r w:rsidRPr="004033E6">
        <w:rPr>
          <w:i/>
        </w:rPr>
        <w:t>map</w:t>
      </w:r>
      <w:r>
        <w:t xml:space="preserve">. In formlets, the projection function is evaluated only in the input processing phase. </w:t>
      </w:r>
    </w:p>
    <w:p w:rsidR="00E32EF5" w:rsidRDefault="00AD5E91" w:rsidP="00695B78">
      <w:pPr>
        <w:pStyle w:val="heading10"/>
      </w:pPr>
      <w:r>
        <w:lastRenderedPageBreak/>
        <w:t>Related work</w:t>
      </w:r>
    </w:p>
    <w:p w:rsidR="00985521" w:rsidRDefault="009831C0" w:rsidP="008F1B69">
      <w:pPr>
        <w:pStyle w:val="heading30"/>
        <w:rPr>
          <w:rStyle w:val="heading3-notbold"/>
        </w:rPr>
      </w:pPr>
      <w:del w:id="0" w:author="Tomas Petricek" w:date="2012-07-22T00:07:00Z">
        <w:r w:rsidDel="00C84E7D">
          <w:delText>Applicative</w:delText>
        </w:r>
        <w:r w:rsidR="00E71D9F" w:rsidDel="00C84E7D">
          <w:delText>, monads</w:delText>
        </w:r>
        <w:r w:rsidDel="00C84E7D">
          <w:delText xml:space="preserve"> and arrows</w:delText>
        </w:r>
      </w:del>
      <w:proofErr w:type="gramStart"/>
      <w:ins w:id="1" w:author="Tomas Petricek" w:date="2012-07-22T00:07:00Z">
        <w:r w:rsidR="00C84E7D">
          <w:t>Abstract computations</w:t>
        </w:r>
      </w:ins>
      <w:r>
        <w:t>.</w:t>
      </w:r>
      <w:proofErr w:type="gramEnd"/>
      <w:r w:rsidR="00E71D9F">
        <w:t xml:space="preserve"> </w:t>
      </w:r>
      <w:del w:id="2" w:author="Tomas Petricek" w:date="2012-07-22T00:08:00Z">
        <w:r w:rsidR="00985521" w:rsidDel="00C84E7D">
          <w:rPr>
            <w:rStyle w:val="heading3-notbold"/>
          </w:rPr>
          <w:delText>There are s</w:delText>
        </w:r>
      </w:del>
      <w:ins w:id="3" w:author="Tomas Petricek" w:date="2012-07-22T00:08:00Z">
        <w:r w:rsidR="00C84E7D">
          <w:rPr>
            <w:rStyle w:val="heading3-notbold"/>
          </w:rPr>
          <w:t>S</w:t>
        </w:r>
      </w:ins>
      <w:r w:rsidR="00985521">
        <w:rPr>
          <w:rStyle w:val="heading3-notbold"/>
        </w:rPr>
        <w:t xml:space="preserve">yntactic </w:t>
      </w:r>
      <w:del w:id="4" w:author="Tomas Petricek" w:date="2012-07-22T00:08:00Z">
        <w:r w:rsidR="00985521" w:rsidDel="00C84E7D">
          <w:rPr>
            <w:rStyle w:val="heading3-notbold"/>
          </w:rPr>
          <w:delText xml:space="preserve">extensions </w:delText>
        </w:r>
      </w:del>
      <w:proofErr w:type="gramStart"/>
      <w:ins w:id="5" w:author="Tomas Petricek" w:date="2012-07-22T00:08:00Z">
        <w:r w:rsidR="00C84E7D">
          <w:rPr>
            <w:rStyle w:val="heading3-notbold"/>
          </w:rPr>
          <w:t>sugar exist</w:t>
        </w:r>
        <w:proofErr w:type="gramEnd"/>
        <w:r w:rsidR="00C84E7D">
          <w:rPr>
            <w:rStyle w:val="heading3-notbold"/>
          </w:rPr>
          <w:t xml:space="preserve"> </w:t>
        </w:r>
      </w:ins>
      <w:r w:rsidR="00985521">
        <w:rPr>
          <w:rStyle w:val="heading3-notbold"/>
        </w:rPr>
        <w:t>for a number of abstract compu</w:t>
      </w:r>
      <w:ins w:id="6" w:author="Tomas Petricek" w:date="2012-07-22T00:08:00Z">
        <w:r w:rsidR="00C84E7D">
          <w:rPr>
            <w:rStyle w:val="heading3-notbold"/>
          </w:rPr>
          <w:softHyphen/>
        </w:r>
      </w:ins>
      <w:r w:rsidR="00985521">
        <w:rPr>
          <w:rStyle w:val="heading3-notbold"/>
        </w:rPr>
        <w:t>tation</w:t>
      </w:r>
      <w:del w:id="7" w:author="Tomas Petricek" w:date="2012-07-22T00:08:00Z">
        <w:r w:rsidR="00985521" w:rsidDel="00C84E7D">
          <w:rPr>
            <w:rStyle w:val="heading3-notbold"/>
          </w:rPr>
          <w:delText xml:space="preserve"> type</w:delText>
        </w:r>
      </w:del>
      <w:r w:rsidR="00985521">
        <w:rPr>
          <w:rStyle w:val="heading3-notbold"/>
        </w:rPr>
        <w:t xml:space="preserve">s. Haskell </w:t>
      </w:r>
      <w:del w:id="8" w:author="Tomas Petricek" w:date="2012-07-22T00:09:00Z">
        <w:r w:rsidR="00985521" w:rsidDel="00C84E7D">
          <w:rPr>
            <w:rStyle w:val="heading3-notbold"/>
          </w:rPr>
          <w:delText xml:space="preserve">provides </w:delText>
        </w:r>
      </w:del>
      <w:r w:rsidR="00985521">
        <w:rPr>
          <w:rStyle w:val="heading3-notbold"/>
        </w:rPr>
        <w:t xml:space="preserve">monad comprehensions [19] and </w:t>
      </w:r>
      <w:r w:rsidR="00985521" w:rsidRPr="00985521">
        <w:rPr>
          <w:rStyle w:val="Inlinecode"/>
          <w:b w:val="0"/>
        </w:rPr>
        <w:t>do</w:t>
      </w:r>
      <w:r w:rsidR="00985521">
        <w:rPr>
          <w:rStyle w:val="heading3-notbold"/>
        </w:rPr>
        <w:t xml:space="preserve"> notation </w:t>
      </w:r>
      <w:ins w:id="9" w:author="Tomas Petricek" w:date="2012-07-22T00:09:00Z">
        <w:r w:rsidR="00C84E7D">
          <w:rPr>
            <w:rStyle w:val="heading3-notbold"/>
          </w:rPr>
          <w:t xml:space="preserve">are used </w:t>
        </w:r>
      </w:ins>
      <w:r w:rsidR="00985521">
        <w:rPr>
          <w:rStyle w:val="heading3-notbold"/>
        </w:rPr>
        <w:t xml:space="preserve">for working with monads; McBride </w:t>
      </w:r>
      <w:r w:rsidR="001C0F02">
        <w:rPr>
          <w:rStyle w:val="heading3-notbold"/>
        </w:rPr>
        <w:t>[2] proposes</w:t>
      </w:r>
      <w:r w:rsidR="00985521">
        <w:rPr>
          <w:rStyle w:val="heading3-notbold"/>
        </w:rPr>
        <w:t xml:space="preserve"> a notation for </w:t>
      </w:r>
      <w:r w:rsidR="001C0F02">
        <w:rPr>
          <w:rStyle w:val="heading3-notbold"/>
        </w:rPr>
        <w:t>applicative fun</w:t>
      </w:r>
      <w:r w:rsidR="001C0F02">
        <w:rPr>
          <w:rStyle w:val="heading3-notbold"/>
        </w:rPr>
        <w:softHyphen/>
        <w:t>ctors.</w:t>
      </w:r>
      <w:ins w:id="10" w:author="Tomas Petricek" w:date="2012-07-22T00:08:00Z">
        <w:r w:rsidR="00C84E7D">
          <w:rPr>
            <w:rStyle w:val="heading3-notbold"/>
          </w:rPr>
          <w:t xml:space="preserve"> </w:t>
        </w:r>
      </w:ins>
      <w:del w:id="11" w:author="Tomas Petricek" w:date="2012-07-22T00:08:00Z">
        <w:r w:rsidR="001C0F02" w:rsidDel="00C84E7D">
          <w:rPr>
            <w:rStyle w:val="heading3-notbold"/>
          </w:rPr>
          <w:delText xml:space="preserve"> However, t</w:delText>
        </w:r>
      </w:del>
      <w:ins w:id="12" w:author="Tomas Petricek" w:date="2012-07-22T00:08:00Z">
        <w:r w:rsidR="00C84E7D">
          <w:rPr>
            <w:rStyle w:val="heading3-notbold"/>
          </w:rPr>
          <w:t>T</w:t>
        </w:r>
      </w:ins>
      <w:r w:rsidR="001C0F02">
        <w:rPr>
          <w:rStyle w:val="heading3-notbold"/>
        </w:rPr>
        <w:t xml:space="preserve">hese </w:t>
      </w:r>
      <w:del w:id="13" w:author="Tomas Petricek" w:date="2012-07-22T00:09:00Z">
        <w:r w:rsidR="001C0F02" w:rsidDel="00C84E7D">
          <w:rPr>
            <w:rStyle w:val="heading3-notbold"/>
          </w:rPr>
          <w:delText xml:space="preserve">notations </w:delText>
        </w:r>
      </w:del>
      <w:r w:rsidR="001C0F02">
        <w:rPr>
          <w:rStyle w:val="heading3-notbold"/>
        </w:rPr>
        <w:t xml:space="preserve">are all quite different – in this paper, we </w:t>
      </w:r>
      <w:r w:rsidR="00C74AE3">
        <w:rPr>
          <w:rStyle w:val="heading3-notbold"/>
        </w:rPr>
        <w:t xml:space="preserve">have described </w:t>
      </w:r>
      <w:r w:rsidR="001C0F02">
        <w:rPr>
          <w:rStyle w:val="heading3-notbold"/>
        </w:rPr>
        <w:t xml:space="preserve">a single syntax that </w:t>
      </w:r>
      <w:del w:id="14" w:author="Tomas Petricek" w:date="2012-07-22T00:08:00Z">
        <w:r w:rsidR="001C0F02" w:rsidDel="00C84E7D">
          <w:rPr>
            <w:rStyle w:val="heading3-notbold"/>
          </w:rPr>
          <w:delText xml:space="preserve">can </w:delText>
        </w:r>
      </w:del>
      <w:r w:rsidR="001C0F02">
        <w:rPr>
          <w:rStyle w:val="heading3-notbold"/>
        </w:rPr>
        <w:t>capture</w:t>
      </w:r>
      <w:ins w:id="15" w:author="Tomas Petricek" w:date="2012-07-22T00:08:00Z">
        <w:r w:rsidR="00C84E7D">
          <w:rPr>
            <w:rStyle w:val="heading3-notbold"/>
          </w:rPr>
          <w:t>s</w:t>
        </w:r>
      </w:ins>
      <w:r w:rsidR="001C0F02">
        <w:rPr>
          <w:rStyle w:val="heading3-notbold"/>
        </w:rPr>
        <w:t xml:space="preserve"> a wider range of computations. </w:t>
      </w:r>
      <w:ins w:id="16" w:author="Tomas Petricek" w:date="2012-07-22T00:09:00Z">
        <w:r w:rsidR="00C84E7D">
          <w:rPr>
            <w:rStyle w:val="heading3-notbold"/>
          </w:rPr>
          <w:t xml:space="preserve">However, </w:t>
        </w:r>
      </w:ins>
      <w:del w:id="17" w:author="Tomas Petricek" w:date="2012-07-22T00:09:00Z">
        <w:r w:rsidR="001C0F02" w:rsidDel="00C84E7D">
          <w:rPr>
            <w:rStyle w:val="heading3-notbold"/>
          </w:rPr>
          <w:delText>O</w:delText>
        </w:r>
      </w:del>
      <w:ins w:id="18" w:author="Tomas Petricek" w:date="2012-07-22T00:09:00Z">
        <w:r w:rsidR="00C84E7D">
          <w:rPr>
            <w:rStyle w:val="heading3-notbold"/>
          </w:rPr>
          <w:t>o</w:t>
        </w:r>
      </w:ins>
      <w:r w:rsidR="001C0F02">
        <w:rPr>
          <w:rStyle w:val="heading3-notbold"/>
        </w:rPr>
        <w:t xml:space="preserve">ur syntax is not </w:t>
      </w:r>
      <w:del w:id="19" w:author="Tomas Petricek" w:date="2012-07-22T00:09:00Z">
        <w:r w:rsidR="001C0F02" w:rsidDel="00C84E7D">
          <w:rPr>
            <w:rStyle w:val="heading3-notbold"/>
          </w:rPr>
          <w:delText xml:space="preserve">sufficient </w:delText>
        </w:r>
      </w:del>
      <w:ins w:id="20" w:author="Tomas Petricek" w:date="2012-07-22T00:09:00Z">
        <w:r w:rsidR="00C84E7D">
          <w:rPr>
            <w:rStyle w:val="heading3-notbold"/>
          </w:rPr>
          <w:t xml:space="preserve">flexible enough </w:t>
        </w:r>
      </w:ins>
      <w:r w:rsidR="001C0F02">
        <w:rPr>
          <w:rStyle w:val="heading3-notbold"/>
        </w:rPr>
        <w:t>to encode arrow</w:t>
      </w:r>
      <w:ins w:id="21" w:author="Tomas Petricek" w:date="2012-07-22T00:09:00Z">
        <w:r w:rsidR="00C84E7D">
          <w:rPr>
            <w:rStyle w:val="heading3-notbold"/>
          </w:rPr>
          <w:t xml:space="preserve">s </w:t>
        </w:r>
      </w:ins>
      <w:del w:id="22" w:author="Tomas Petricek" w:date="2012-07-22T00:09:00Z">
        <w:r w:rsidR="001C0F02" w:rsidDel="00C84E7D">
          <w:rPr>
            <w:rStyle w:val="heading3-notbold"/>
          </w:rPr>
          <w:delText xml:space="preserve"> notation </w:delText>
        </w:r>
      </w:del>
      <w:r w:rsidR="001C0F02">
        <w:rPr>
          <w:rStyle w:val="heading3-notbold"/>
        </w:rPr>
        <w:t>[</w:t>
      </w:r>
      <w:r w:rsidR="00A70706">
        <w:rPr>
          <w:rStyle w:val="heading3-notbold"/>
        </w:rPr>
        <w:t>21</w:t>
      </w:r>
      <w:r w:rsidR="001C0F02">
        <w:rPr>
          <w:rStyle w:val="heading3-notbold"/>
        </w:rPr>
        <w:t>].</w:t>
      </w:r>
    </w:p>
    <w:p w:rsidR="001C0F02" w:rsidRPr="001C0F02" w:rsidRDefault="008F1B69" w:rsidP="001C0F02">
      <w:pPr>
        <w:pStyle w:val="heading30"/>
        <w:rPr>
          <w:rStyle w:val="heading3-notbold"/>
        </w:rPr>
      </w:pPr>
      <w:proofErr w:type="gramStart"/>
      <w:r>
        <w:t>Delimited continuations.</w:t>
      </w:r>
      <w:proofErr w:type="gramEnd"/>
      <w:r w:rsidR="001C0F02">
        <w:t xml:space="preserve"> </w:t>
      </w:r>
      <w:r w:rsidR="001C0F02" w:rsidRPr="001C0F02">
        <w:rPr>
          <w:rStyle w:val="heading3-notbold"/>
        </w:rPr>
        <w:t>Filinski</w:t>
      </w:r>
      <w:r w:rsidR="001C0F02">
        <w:rPr>
          <w:rStyle w:val="heading3-notbold"/>
        </w:rPr>
        <w:t xml:space="preserve"> demonstrated [26] that monadic computations can be encoded using continuations. An intriguing question is whether this work could lead to a simpler notation for monads and more complex structures discussed in this paper. This alternative could be attractive for languages that support delimited conti</w:t>
      </w:r>
      <w:r w:rsidR="001C0F02">
        <w:rPr>
          <w:rStyle w:val="heading3-notbold"/>
        </w:rPr>
        <w:softHyphen/>
        <w:t xml:space="preserve">nuations like Scala [9]. The </w:t>
      </w:r>
      <w:r w:rsidR="001C0F02" w:rsidRPr="001C0F02">
        <w:rPr>
          <w:rStyle w:val="Inlinecode"/>
          <w:b w:val="0"/>
        </w:rPr>
        <w:t>reset</w:t>
      </w:r>
      <w:r w:rsidR="001C0F02">
        <w:rPr>
          <w:rStyle w:val="heading3-notbold"/>
        </w:rPr>
        <w:t xml:space="preserve"> operation of delimited continuations seems related to the </w:t>
      </w:r>
      <w:r w:rsidR="001C0F02" w:rsidRPr="001C0F02">
        <w:rPr>
          <w:rStyle w:val="heading3-notbold"/>
          <w:i/>
        </w:rPr>
        <w:t>run</w:t>
      </w:r>
      <w:r w:rsidR="001C0F02">
        <w:rPr>
          <w:rStyle w:val="heading3-notbold"/>
        </w:rPr>
        <w:t xml:space="preserve"> function of computation expressions, which can be also used to restrict the scope of behavior. This aspect is used by the imperative computation expression</w:t>
      </w:r>
      <w:r w:rsidR="001C0F02" w:rsidRPr="001C0F02">
        <w:rPr>
          <w:rStyle w:val="heading3-notbold"/>
        </w:rPr>
        <w:t xml:space="preserve"> [12].</w:t>
      </w:r>
    </w:p>
    <w:p w:rsidR="00717B49" w:rsidRDefault="00717B49" w:rsidP="009831C0">
      <w:pPr>
        <w:pStyle w:val="heading30"/>
        <w:rPr>
          <w:rStyle w:val="heading3-notbold"/>
        </w:rPr>
      </w:pPr>
      <w:proofErr w:type="gramStart"/>
      <w:r>
        <w:t xml:space="preserve">Generators </w:t>
      </w:r>
      <w:r w:rsidR="009831C0">
        <w:t>and monads.</w:t>
      </w:r>
      <w:proofErr w:type="gramEnd"/>
      <w:r>
        <w:t xml:space="preserve"> </w:t>
      </w:r>
      <w:r>
        <w:rPr>
          <w:rStyle w:val="heading3-notbold"/>
        </w:rPr>
        <w:t xml:space="preserve">Generators, also called iterators [23] are the most common class of non-standard computations in main-stream languages. Although they are designed specifically for collections, they have been used to encode other monadic computations [21] and also delimited continuations [24]. However, the fact that the syntax has been designed for another purpose is a limiting factor. </w:t>
      </w:r>
    </w:p>
    <w:p w:rsidR="00E32EF5" w:rsidRPr="00717B49" w:rsidRDefault="00717B49" w:rsidP="00717B49">
      <w:pPr>
        <w:pStyle w:val="heading30"/>
        <w:rPr>
          <w:rStyle w:val="heading3-notbold"/>
        </w:rPr>
      </w:pPr>
      <w:proofErr w:type="gramStart"/>
      <w:r>
        <w:t>Languages with e</w:t>
      </w:r>
      <w:r w:rsidR="009831C0">
        <w:t>ffects.</w:t>
      </w:r>
      <w:proofErr w:type="gramEnd"/>
      <w:r>
        <w:t xml:space="preserve"> </w:t>
      </w:r>
      <w:r w:rsidRPr="00717B49">
        <w:rPr>
          <w:rStyle w:val="heading3-notbold"/>
        </w:rPr>
        <w:t>As far as we are aware,</w:t>
      </w:r>
      <w:r>
        <w:t xml:space="preserve"> </w:t>
      </w:r>
      <w:r w:rsidRPr="00717B49">
        <w:rPr>
          <w:rStyle w:val="heading3-notbold"/>
        </w:rPr>
        <w:t>t</w:t>
      </w:r>
      <w:r>
        <w:rPr>
          <w:rStyle w:val="heading3-notbold"/>
        </w:rPr>
        <w:t>he handling of effects allowed by a host language in monadic computations has not been discussed previously. However, our</w:t>
      </w:r>
      <w:r>
        <w:rPr>
          <w:b w:val="0"/>
        </w:rPr>
        <w:t xml:space="preserve"> </w:t>
      </w:r>
      <w:r w:rsidR="00E32EF5" w:rsidRPr="00717B49">
        <w:rPr>
          <w:rStyle w:val="heading3-notbold"/>
          <w:i/>
        </w:rPr>
        <w:t>delay</w:t>
      </w:r>
      <w:r>
        <w:rPr>
          <w:rStyle w:val="heading3-notbold"/>
        </w:rPr>
        <w:t xml:space="preserve"> operation </w:t>
      </w:r>
      <w:r w:rsidR="00E32EF5" w:rsidRPr="00717B49">
        <w:rPr>
          <w:rStyle w:val="heading3-notbold"/>
        </w:rPr>
        <w:t xml:space="preserve">is similar to </w:t>
      </w:r>
      <w:proofErr w:type="spellStart"/>
      <w:r w:rsidR="00E32EF5" w:rsidRPr="00717B49">
        <w:rPr>
          <w:rStyle w:val="heading3-notbold"/>
        </w:rPr>
        <w:t>Filinski’s</w:t>
      </w:r>
      <w:proofErr w:type="spellEnd"/>
      <w:r w:rsidR="00E32EF5" w:rsidRPr="00717B49">
        <w:rPr>
          <w:rStyle w:val="heading3-notbold"/>
        </w:rPr>
        <w:t xml:space="preserve"> </w:t>
      </w:r>
      <w:r w:rsidR="00E32EF5" w:rsidRPr="00717B49">
        <w:rPr>
          <w:rStyle w:val="heading3-notbold"/>
          <w:i/>
        </w:rPr>
        <w:t>reify</w:t>
      </w:r>
      <w:r w:rsidR="00E32EF5" w:rsidRPr="00717B49">
        <w:rPr>
          <w:rStyle w:val="heading3-notbold"/>
        </w:rPr>
        <w:t xml:space="preserve"> operation [3]</w:t>
      </w:r>
      <w:r>
        <w:rPr>
          <w:rStyle w:val="heading3-notbold"/>
        </w:rPr>
        <w:t>. Instead of capturing all ef</w:t>
      </w:r>
      <w:r>
        <w:rPr>
          <w:rStyle w:val="heading3-notbold"/>
        </w:rPr>
        <w:softHyphen/>
        <w:t xml:space="preserve">fects, it </w:t>
      </w:r>
      <w:r w:rsidR="00E32EF5" w:rsidRPr="00717B49">
        <w:rPr>
          <w:rStyle w:val="heading3-notbold"/>
        </w:rPr>
        <w:t xml:space="preserve">combines effects </w:t>
      </w:r>
      <w:r>
        <w:rPr>
          <w:rStyle w:val="heading3-notbold"/>
        </w:rPr>
        <w:t xml:space="preserve">of </w:t>
      </w:r>
      <w:r w:rsidR="00E32EF5" w:rsidRPr="00717B49">
        <w:rPr>
          <w:rStyle w:val="heading3-notbold"/>
        </w:rPr>
        <w:t>the function arrow and effects associated with the resul</w:t>
      </w:r>
      <w:r>
        <w:rPr>
          <w:rStyle w:val="heading3-notbold"/>
        </w:rPr>
        <w:softHyphen/>
      </w:r>
      <w:r w:rsidR="00E32EF5" w:rsidRPr="00717B49">
        <w:rPr>
          <w:rStyle w:val="heading3-notbold"/>
        </w:rPr>
        <w:t>ting computation. Using a precise type system with annota</w:t>
      </w:r>
      <w:r w:rsidR="00E32EF5" w:rsidRPr="00717B49">
        <w:rPr>
          <w:rStyle w:val="heading3-notbold"/>
        </w:rPr>
        <w:softHyphen/>
        <w:t xml:space="preserve">tions for effects, such as [4], the type of </w:t>
      </w:r>
      <w:r w:rsidR="00E32EF5" w:rsidRPr="00717B49">
        <w:rPr>
          <w:rStyle w:val="heading3-notbold"/>
          <w:i/>
        </w:rPr>
        <w:t>delay</w:t>
      </w:r>
      <w:r w:rsidR="00E32EF5" w:rsidRPr="00717B49">
        <w:rPr>
          <w:rStyle w:val="heading3-notbold"/>
        </w:rPr>
        <w:t xml:space="preserve"> would be written as:</w:t>
      </w:r>
    </w:p>
    <w:p w:rsidR="00E32EF5" w:rsidRDefault="00DE75BB" w:rsidP="00E32EF5">
      <w:pPr>
        <w:pStyle w:val="equationcode"/>
      </w:pPr>
      <m:oMathPara>
        <m:oMath>
          <m:d>
            <m:dPr>
              <m:ctrlPr/>
            </m:dPr>
            <m:e>
              <m:r>
                <m:rPr>
                  <m:sty m:val="p"/>
                </m:rPr>
                <m:t>1</m:t>
              </m:r>
              <m:box>
                <m:boxPr>
                  <m:opEmu m:val="1"/>
                  <m:ctrlPr/>
                </m:boxPr>
                <m:e>
                  <m:groupChr>
                    <m:groupChrPr>
                      <m:chr m:val="→"/>
                      <m:vertJc m:val="bot"/>
                      <m:ctrlPr/>
                    </m:groupChrPr>
                    <m:e>
                      <m:r>
                        <m:t>r</m:t>
                      </m:r>
                    </m:e>
                  </m:groupChr>
                </m:e>
              </m:box>
              <m:sSup>
                <m:sSupPr>
                  <m:ctrlPr/>
                </m:sSupPr>
                <m:e>
                  <m:r>
                    <m:t>m</m:t>
                  </m:r>
                </m:e>
                <m:sup>
                  <m:r>
                    <m:rPr>
                      <m:sty m:val="p"/>
                    </m:rPr>
                    <m:t>s</m:t>
                  </m:r>
                </m:sup>
              </m:sSup>
              <m:r>
                <m:t>a</m:t>
              </m:r>
            </m:e>
          </m:d>
          <m:box>
            <m:boxPr>
              <m:opEmu m:val="1"/>
              <m:ctrlPr/>
            </m:boxPr>
            <m:e>
              <m:groupChr>
                <m:groupChrPr>
                  <m:chr m:val="→"/>
                  <m:vertJc m:val="bot"/>
                  <m:ctrlPr/>
                </m:groupChrPr>
                <m:e>
                  <m:r>
                    <m:rPr>
                      <m:sty m:val="p"/>
                    </m:rPr>
                    <m:t>t</m:t>
                  </m:r>
                </m:e>
              </m:groupChr>
            </m:e>
          </m:box>
          <m:sSup>
            <m:sSupPr>
              <m:ctrlPr/>
            </m:sSupPr>
            <m:e>
              <m:r>
                <m:t>m</m:t>
              </m:r>
            </m:e>
            <m:sup>
              <m:r>
                <m:rPr>
                  <m:sty m:val="p"/>
                </m:rPr>
                <m:t>u</m:t>
              </m:r>
            </m:sup>
          </m:sSup>
          <m:r>
            <m:t>a</m:t>
          </m:r>
        </m:oMath>
      </m:oMathPara>
    </w:p>
    <w:p w:rsidR="00E32EF5" w:rsidRDefault="00E32EF5" w:rsidP="00AF5416">
      <w:pPr>
        <w:pStyle w:val="Normalnoindent"/>
        <w:spacing w:line="240" w:lineRule="auto"/>
      </w:pPr>
      <w:r>
        <w:t xml:space="preserve">The operation represents redistribution of effects. Assuming that </w:t>
      </w:r>
      <m:oMath>
        <m:r>
          <w:rPr>
            <w:rFonts w:ascii="Cambria Math" w:hAnsi="Cambria Math"/>
          </w:rPr>
          <m:t>⊕</m:t>
        </m:r>
      </m:oMath>
      <w:r>
        <w:t xml:space="preserve"> represents a com</w:t>
      </w:r>
      <w:r>
        <w:softHyphen/>
        <w:t>bina</w:t>
      </w:r>
      <w:r>
        <w:softHyphen/>
        <w:t xml:space="preserve">tion of effects, it must hold </w:t>
      </w:r>
      <w:proofErr w:type="gramStart"/>
      <w:r>
        <w:t xml:space="preserve">that </w:t>
      </w:r>
      <w:proofErr w:type="gramEnd"/>
      <m:oMath>
        <m:r>
          <w:rPr>
            <w:rFonts w:ascii="Cambria Math" w:hAnsi="Cambria Math"/>
          </w:rPr>
          <m:t>r⊕s=t⊕u</m:t>
        </m:r>
      </m:oMath>
      <w:r>
        <w:t xml:space="preserve">. A default implementation of </w:t>
      </w:r>
      <w:r w:rsidRPr="00231B3C">
        <w:rPr>
          <w:i/>
        </w:rPr>
        <w:t>delay</w:t>
      </w:r>
      <w:r>
        <w:t xml:space="preserve"> simply applies the function (</w:t>
      </w:r>
      <w:proofErr w:type="gramStart"/>
      <w:r>
        <w:t xml:space="preserve">giving </w:t>
      </w:r>
      <w:proofErr w:type="gramEnd"/>
      <m:oMath>
        <m:r>
          <w:rPr>
            <w:rFonts w:ascii="Cambria Math" w:hAnsi="Cambria Math"/>
          </w:rPr>
          <m:t>r=t∧s=u</m:t>
        </m:r>
      </m:oMath>
      <w:r>
        <w:t>), but for computations that can cap</w:t>
      </w:r>
      <w:r>
        <w:softHyphen/>
      </w:r>
      <w:proofErr w:type="spellStart"/>
      <w:r>
        <w:t>ture</w:t>
      </w:r>
      <w:proofErr w:type="spellEnd"/>
      <w:r>
        <w:t xml:space="preserve"> effects, it is desirable to provide operation where </w:t>
      </w:r>
      <m:oMath>
        <m:r>
          <w:rPr>
            <w:rFonts w:ascii="Cambria Math" w:hAnsi="Cambria Math"/>
          </w:rPr>
          <m:t>(u=r⊕s)∧(t=0)</m:t>
        </m:r>
      </m:oMath>
      <w:r>
        <w:t>.</w:t>
      </w:r>
    </w:p>
    <w:p w:rsidR="00AD5E91" w:rsidRDefault="00AD5E91" w:rsidP="00AD5E91">
      <w:pPr>
        <w:pStyle w:val="heading10"/>
      </w:pPr>
      <w:r>
        <w:t>Conclusions</w:t>
      </w:r>
    </w:p>
    <w:p w:rsidR="00E71D9F" w:rsidRDefault="00CD6BC4" w:rsidP="006841A5">
      <w:pPr>
        <w:pStyle w:val="Normalnoindent"/>
        <w:rPr>
          <w:b/>
          <w:sz w:val="24"/>
        </w:rPr>
      </w:pPr>
      <w:r>
        <w:t>W</w:t>
      </w:r>
      <w:r w:rsidR="00B62A09">
        <w:t xml:space="preserve">e presented F# computation expressions, which provide a unified syntactic sugar for working with a wide range of abstract computations. </w:t>
      </w:r>
      <w:r>
        <w:t xml:space="preserve">We showed that a single syntactic mechanism can be used for working with monoids, monads and applicative functors, as well as computations composed using monad transformers. We believe that an easy to use syntax is the key for </w:t>
      </w:r>
      <w:r w:rsidR="001566CC">
        <w:t xml:space="preserve">making the expressivity and compositionality of </w:t>
      </w:r>
      <w:r>
        <w:t xml:space="preserve">these abstractions </w:t>
      </w:r>
      <w:r w:rsidR="001566CC">
        <w:t>available to a wider range of practitioners</w:t>
      </w:r>
      <w:r>
        <w:t>.</w:t>
      </w:r>
    </w:p>
    <w:p w:rsidR="00436678" w:rsidRDefault="00436678" w:rsidP="00AB1FEB">
      <w:pPr>
        <w:pStyle w:val="heading10"/>
        <w:numPr>
          <w:ilvl w:val="0"/>
          <w:numId w:val="0"/>
        </w:numPr>
      </w:pPr>
      <w:r w:rsidRPr="0012395D">
        <w:lastRenderedPageBreak/>
        <w:t>Refere</w:t>
      </w:r>
      <w:bookmarkStart w:id="23" w:name="_GoBack"/>
      <w:bookmarkEnd w:id="23"/>
      <w:r w:rsidRPr="0012395D">
        <w:t>nces</w:t>
      </w:r>
    </w:p>
    <w:p w:rsidR="00436678" w:rsidRPr="00F97CA3" w:rsidRDefault="00AC314F" w:rsidP="00F97CA3">
      <w:pPr>
        <w:pStyle w:val="referenceitem"/>
      </w:pPr>
      <w:r w:rsidRPr="00F97CA3">
        <w:t>1</w:t>
      </w:r>
      <w:r w:rsidR="00436678" w:rsidRPr="00F97CA3">
        <w:t>.</w:t>
      </w:r>
      <w:r w:rsidR="00436678" w:rsidRPr="00F97CA3">
        <w:tab/>
        <w:t>Wadler</w:t>
      </w:r>
      <w:r w:rsidR="00AC2009" w:rsidRPr="00F97CA3">
        <w:t>, P.:</w:t>
      </w:r>
      <w:r w:rsidR="00436678" w:rsidRPr="00F97CA3">
        <w:t xml:space="preserve"> Monads for functional programming. </w:t>
      </w:r>
      <w:proofErr w:type="gramStart"/>
      <w:r w:rsidR="00436678" w:rsidRPr="00F97CA3">
        <w:t xml:space="preserve">In LNCS </w:t>
      </w:r>
      <w:r w:rsidR="0090194A" w:rsidRPr="00F97CA3">
        <w:t xml:space="preserve">Vol. </w:t>
      </w:r>
      <w:r w:rsidR="00436678" w:rsidRPr="00F97CA3">
        <w:t>925, 1995.</w:t>
      </w:r>
      <w:proofErr w:type="gramEnd"/>
    </w:p>
    <w:p w:rsidR="00436678" w:rsidRPr="00F97CA3" w:rsidRDefault="00AC314F" w:rsidP="00F97CA3">
      <w:pPr>
        <w:pStyle w:val="referenceitem"/>
      </w:pPr>
      <w:r w:rsidRPr="00F97CA3">
        <w:t>2</w:t>
      </w:r>
      <w:r w:rsidR="0090194A" w:rsidRPr="00F97CA3">
        <w:t>.</w:t>
      </w:r>
      <w:r w:rsidR="0090194A" w:rsidRPr="00F97CA3">
        <w:tab/>
      </w:r>
      <w:r w:rsidR="00436678" w:rsidRPr="00F97CA3">
        <w:t>McBride, C. and Paterson</w:t>
      </w:r>
      <w:r w:rsidR="00A055D7" w:rsidRPr="00F97CA3">
        <w:t>, R.:</w:t>
      </w:r>
      <w:r w:rsidR="00436678" w:rsidRPr="00F97CA3">
        <w:t xml:space="preserve"> Applicative programming with effects, Journal of </w:t>
      </w:r>
      <w:proofErr w:type="spellStart"/>
      <w:r w:rsidR="00436678" w:rsidRPr="00F97CA3">
        <w:t>Func</w:t>
      </w:r>
      <w:proofErr w:type="spellEnd"/>
      <w:r w:rsidR="00984692" w:rsidRPr="00F97CA3">
        <w:t>.</w:t>
      </w:r>
      <w:r w:rsidR="00436678" w:rsidRPr="00F97CA3">
        <w:t xml:space="preserve"> Programming 18 (2008)</w:t>
      </w:r>
    </w:p>
    <w:p w:rsidR="009D2897" w:rsidRPr="00F97CA3" w:rsidRDefault="009D2897" w:rsidP="00F97CA3">
      <w:pPr>
        <w:pStyle w:val="referenceitem"/>
      </w:pPr>
      <w:r w:rsidRPr="00F97CA3">
        <w:t>3.</w:t>
      </w:r>
      <w:r w:rsidRPr="00F97CA3">
        <w:tab/>
        <w:t xml:space="preserve">Filinski, A.: Monads in Action. </w:t>
      </w:r>
      <w:proofErr w:type="gramStart"/>
      <w:r w:rsidRPr="00F97CA3">
        <w:t>In Proceedings of POPL 2012.</w:t>
      </w:r>
      <w:proofErr w:type="gramEnd"/>
    </w:p>
    <w:p w:rsidR="00641900" w:rsidRPr="00F97CA3" w:rsidRDefault="00641900" w:rsidP="00F97CA3">
      <w:pPr>
        <w:pStyle w:val="referenceitem"/>
      </w:pPr>
      <w:r w:rsidRPr="00F97CA3">
        <w:t>4.</w:t>
      </w:r>
      <w:r w:rsidRPr="00F97CA3">
        <w:tab/>
        <w:t xml:space="preserve">Wadler, P. and Thiemann, P.: The Marriage of Effects and Monads. </w:t>
      </w:r>
      <w:proofErr w:type="gramStart"/>
      <w:r w:rsidRPr="00F97CA3">
        <w:t xml:space="preserve">In ACM Trans. </w:t>
      </w:r>
      <w:proofErr w:type="spellStart"/>
      <w:r w:rsidRPr="00F97CA3">
        <w:t>Comput</w:t>
      </w:r>
      <w:proofErr w:type="spellEnd"/>
      <w:r w:rsidRPr="00F97CA3">
        <w:t>.</w:t>
      </w:r>
      <w:proofErr w:type="gramEnd"/>
      <w:r w:rsidRPr="00F97CA3">
        <w:t xml:space="preserve"> Logic, vol. 4, num. 1, pp. 1-32, January 2003.</w:t>
      </w:r>
    </w:p>
    <w:p w:rsidR="005716C5" w:rsidRPr="00F97CA3" w:rsidRDefault="005716C5" w:rsidP="00F97CA3">
      <w:pPr>
        <w:pStyle w:val="referenceitem"/>
      </w:pPr>
      <w:r w:rsidRPr="00F97CA3">
        <w:t>5.</w:t>
      </w:r>
      <w:r w:rsidRPr="00F97CA3">
        <w:tab/>
        <w:t xml:space="preserve">Moggi, E.: Notions of Computation and Monads. In Inf. </w:t>
      </w:r>
      <w:proofErr w:type="spellStart"/>
      <w:r w:rsidRPr="00F97CA3">
        <w:t>Comput</w:t>
      </w:r>
      <w:proofErr w:type="spellEnd"/>
      <w:r w:rsidRPr="00F97CA3">
        <w:t>.,</w:t>
      </w:r>
      <w:r w:rsidR="00C90465">
        <w:t xml:space="preserve"> </w:t>
      </w:r>
      <w:proofErr w:type="spellStart"/>
      <w:r w:rsidRPr="00F97CA3">
        <w:t>vol</w:t>
      </w:r>
      <w:proofErr w:type="spellEnd"/>
      <w:r w:rsidRPr="00F97CA3">
        <w:t xml:space="preserve"> 93, pp. 55-92, 1991</w:t>
      </w:r>
    </w:p>
    <w:p w:rsidR="0007644A" w:rsidRDefault="005716C5" w:rsidP="00F97CA3">
      <w:pPr>
        <w:pStyle w:val="referenceitem"/>
      </w:pPr>
      <w:r w:rsidRPr="00F97CA3">
        <w:t>6.</w:t>
      </w:r>
      <w:r w:rsidRPr="00F97CA3">
        <w:tab/>
        <w:t>Peyton Jones, S. and Wadler, P.: Imp</w:t>
      </w:r>
      <w:r w:rsidR="0007644A">
        <w:t xml:space="preserve">erative Functional Programming. </w:t>
      </w:r>
      <w:proofErr w:type="gramStart"/>
      <w:r w:rsidR="0007644A">
        <w:t>POPL, 1993.</w:t>
      </w:r>
      <w:proofErr w:type="gramEnd"/>
    </w:p>
    <w:p w:rsidR="005716C5" w:rsidRPr="00F97CA3" w:rsidRDefault="005716C5" w:rsidP="00F97CA3">
      <w:pPr>
        <w:pStyle w:val="referenceitem"/>
      </w:pPr>
      <w:r w:rsidRPr="00F97CA3">
        <w:t>7.</w:t>
      </w:r>
      <w:r w:rsidRPr="00F97CA3">
        <w:tab/>
        <w:t xml:space="preserve">Syme, D., Petricek, T. and </w:t>
      </w:r>
      <w:proofErr w:type="spellStart"/>
      <w:r w:rsidRPr="00F97CA3">
        <w:t>Lomov</w:t>
      </w:r>
      <w:proofErr w:type="spellEnd"/>
      <w:r w:rsidRPr="00F97CA3">
        <w:t xml:space="preserve">, D.: The F# Asynchronous Programming Model. </w:t>
      </w:r>
      <w:r w:rsidRPr="00F97CA3">
        <w:br/>
      </w:r>
      <w:proofErr w:type="gramStart"/>
      <w:r w:rsidRPr="00F97CA3">
        <w:t>In Proceedings of PADL 2011.</w:t>
      </w:r>
      <w:proofErr w:type="gramEnd"/>
    </w:p>
    <w:p w:rsidR="00C84474" w:rsidRPr="00F97CA3" w:rsidRDefault="00C84474" w:rsidP="00F97CA3">
      <w:pPr>
        <w:pStyle w:val="referenceitem"/>
      </w:pPr>
      <w:r w:rsidRPr="00F97CA3">
        <w:t>8.</w:t>
      </w:r>
      <w:r w:rsidRPr="00F97CA3">
        <w:tab/>
        <w:t>Peyton Jones, S., et al.: Haskell 98 Language and Libraries: The Revised Report. Cambridge University Press, 2003, ISBN: 9780521826143</w:t>
      </w:r>
    </w:p>
    <w:p w:rsidR="00860D01" w:rsidRDefault="00860D01" w:rsidP="00860D01">
      <w:pPr>
        <w:pStyle w:val="referenceitem"/>
      </w:pPr>
      <w:r>
        <w:t>9.</w:t>
      </w:r>
      <w:r>
        <w:tab/>
      </w:r>
      <w:proofErr w:type="spellStart"/>
      <w:r>
        <w:t>Rompf</w:t>
      </w:r>
      <w:proofErr w:type="spellEnd"/>
      <w:r>
        <w:t xml:space="preserve">, T., Maier, I. and </w:t>
      </w:r>
      <w:proofErr w:type="spellStart"/>
      <w:r>
        <w:t>Odersky</w:t>
      </w:r>
      <w:proofErr w:type="spellEnd"/>
      <w:r>
        <w:t>, M.: Implementing first-class polymorphic delimited continuations by a type-directed selective CPS-transform. In Proceedings of ICFP, 2009</w:t>
      </w:r>
    </w:p>
    <w:p w:rsidR="00C84474" w:rsidRPr="00F97CA3" w:rsidRDefault="00F56A36" w:rsidP="00F97CA3">
      <w:pPr>
        <w:pStyle w:val="referenceitem"/>
      </w:pPr>
      <w:r w:rsidRPr="00F97CA3">
        <w:t>10.</w:t>
      </w:r>
      <w:r w:rsidRPr="00F97CA3">
        <w:tab/>
        <w:t xml:space="preserve">Hutton, G. and Meijer, E.: Monadic Parsing in Haskell. </w:t>
      </w:r>
      <w:proofErr w:type="gramStart"/>
      <w:r w:rsidRPr="00F97CA3">
        <w:t xml:space="preserve">In J. </w:t>
      </w:r>
      <w:proofErr w:type="spellStart"/>
      <w:r w:rsidRPr="00F97CA3">
        <w:t>Funct</w:t>
      </w:r>
      <w:proofErr w:type="spellEnd"/>
      <w:r w:rsidRPr="00F97CA3">
        <w:t>.</w:t>
      </w:r>
      <w:proofErr w:type="gramEnd"/>
      <w:r w:rsidRPr="00F97CA3">
        <w:t xml:space="preserve"> </w:t>
      </w:r>
      <w:proofErr w:type="gramStart"/>
      <w:r w:rsidRPr="00F97CA3">
        <w:t>Program.,</w:t>
      </w:r>
      <w:proofErr w:type="gramEnd"/>
      <w:r w:rsidRPr="00F97CA3">
        <w:t xml:space="preserve"> </w:t>
      </w:r>
      <w:r w:rsidRPr="00F97CA3">
        <w:br/>
        <w:t>vol. 8, num. 4, pp. 437-444, July 1998</w:t>
      </w:r>
      <w:r w:rsidR="00C84474" w:rsidRPr="00F97CA3">
        <w:t xml:space="preserve"> </w:t>
      </w:r>
    </w:p>
    <w:p w:rsidR="00F97CA3" w:rsidRDefault="00E71D9F" w:rsidP="00F97CA3">
      <w:pPr>
        <w:pStyle w:val="referenceitem"/>
      </w:pPr>
      <w:r>
        <w:t>11.</w:t>
      </w:r>
      <w:r>
        <w:tab/>
        <w:t xml:space="preserve">Hejlsberg, </w:t>
      </w:r>
      <w:r w:rsidR="00F97CA3">
        <w:t xml:space="preserve">A., </w:t>
      </w:r>
      <w:proofErr w:type="spellStart"/>
      <w:r w:rsidR="00F97CA3">
        <w:t>Wiltamuth</w:t>
      </w:r>
      <w:proofErr w:type="spellEnd"/>
      <w:r w:rsidR="00F97CA3">
        <w:t>, S.</w:t>
      </w:r>
      <w:r>
        <w:t xml:space="preserve">, </w:t>
      </w:r>
      <w:proofErr w:type="spellStart"/>
      <w:r w:rsidR="00F97CA3">
        <w:t>Golde</w:t>
      </w:r>
      <w:proofErr w:type="spellEnd"/>
      <w:r w:rsidR="00F97CA3">
        <w:t>, P.: C# Language Specification, Addison-Wesley</w:t>
      </w:r>
      <w:r>
        <w:t>, 2003</w:t>
      </w:r>
      <w:r w:rsidR="00F97CA3">
        <w:t xml:space="preserve"> </w:t>
      </w:r>
    </w:p>
    <w:p w:rsidR="00277176" w:rsidRDefault="00C76C3A" w:rsidP="00F97CA3">
      <w:pPr>
        <w:pStyle w:val="referenceitem"/>
      </w:pPr>
      <w:r>
        <w:t>12.</w:t>
      </w:r>
      <w:r>
        <w:tab/>
        <w:t>Petricek, T.: Imperative Computations</w:t>
      </w:r>
      <w:r w:rsidR="00C6054D">
        <w:t xml:space="preserve"> in F# (I. and II.), Unpublished</w:t>
      </w:r>
      <w:r>
        <w:t xml:space="preserve">. </w:t>
      </w:r>
      <w:proofErr w:type="gramStart"/>
      <w:r>
        <w:t>Retrieved 23 March 2012.</w:t>
      </w:r>
      <w:proofErr w:type="gramEnd"/>
      <w:r>
        <w:t xml:space="preserve"> Available online at: </w:t>
      </w:r>
      <w:r w:rsidRPr="00C76C3A">
        <w:t>http://tomasp.net/blog/imperative-ii-break.aspx</w:t>
      </w:r>
    </w:p>
    <w:p w:rsidR="00C76C3A" w:rsidRDefault="00277176" w:rsidP="00277176">
      <w:pPr>
        <w:pStyle w:val="referenceitem"/>
      </w:pPr>
      <w:r>
        <w:t>13.</w:t>
      </w:r>
      <w:r>
        <w:tab/>
        <w:t xml:space="preserve">Liang, S., </w:t>
      </w:r>
      <w:proofErr w:type="spellStart"/>
      <w:r>
        <w:t>Hudak</w:t>
      </w:r>
      <w:proofErr w:type="spellEnd"/>
      <w:r>
        <w:t xml:space="preserve">, P. and Jones, M.: Monad Transformers and Modular Interpreters. </w:t>
      </w:r>
      <w:proofErr w:type="gramStart"/>
      <w:r>
        <w:t>In Proceedings of POPL 1995.</w:t>
      </w:r>
      <w:proofErr w:type="gramEnd"/>
      <w:r>
        <w:t xml:space="preserve"> </w:t>
      </w:r>
    </w:p>
    <w:p w:rsidR="003A564E" w:rsidRDefault="003A564E" w:rsidP="00277176">
      <w:pPr>
        <w:pStyle w:val="referenceitem"/>
      </w:pPr>
      <w:r>
        <w:t>14. Petricek, T.: Programming with F# Asynchronous Sequences</w:t>
      </w:r>
      <w:r w:rsidR="00C6054D">
        <w:t>, Unpublished.</w:t>
      </w:r>
      <w:r>
        <w:t xml:space="preserve"> Retrieved 23 March 2012, Available online at: </w:t>
      </w:r>
      <w:r w:rsidRPr="003A564E">
        <w:t>http://tomasp.net/blog/async-sequences.aspx</w:t>
      </w:r>
    </w:p>
    <w:p w:rsidR="00C6054D" w:rsidRDefault="00C6054D" w:rsidP="00C6054D">
      <w:pPr>
        <w:pStyle w:val="referenceitem"/>
      </w:pPr>
      <w:r>
        <w:t>15.</w:t>
      </w:r>
      <w:r>
        <w:tab/>
      </w:r>
      <w:r w:rsidR="00F56970">
        <w:t xml:space="preserve">Syme, D.: Some Details on F# Computation Expressions. </w:t>
      </w:r>
      <w:r w:rsidR="00F56970" w:rsidRPr="008B18EE">
        <w:t>http://tinyurl.com/comp-expr</w:t>
      </w:r>
    </w:p>
    <w:p w:rsidR="00C6054D" w:rsidRDefault="00C6054D" w:rsidP="00277176">
      <w:pPr>
        <w:pStyle w:val="referenceitem"/>
      </w:pPr>
      <w:r>
        <w:t xml:space="preserve">16. Haskell Wiki. </w:t>
      </w:r>
      <w:proofErr w:type="spellStart"/>
      <w:proofErr w:type="gramStart"/>
      <w:r>
        <w:t>ListT</w:t>
      </w:r>
      <w:proofErr w:type="spellEnd"/>
      <w:r>
        <w:t xml:space="preserve"> done right (Unpublished).</w:t>
      </w:r>
      <w:proofErr w:type="gramEnd"/>
      <w:r>
        <w:t xml:space="preserve"> Retrieved 23 March 2012, Available online at:  </w:t>
      </w:r>
      <w:r w:rsidRPr="00C6054D">
        <w:t>http://www.haskell.org/haskellwiki/ListT_done_right</w:t>
      </w:r>
    </w:p>
    <w:p w:rsidR="00695B78" w:rsidRDefault="00695B78" w:rsidP="00277176">
      <w:pPr>
        <w:pStyle w:val="referenceitem"/>
      </w:pPr>
      <w:r>
        <w:t>17.</w:t>
      </w:r>
      <w:r>
        <w:tab/>
        <w:t xml:space="preserve">Syme, D. et al.: The F# 2.0 Language Specification (April 2010), Retrieved 23 March 2012, Available online at: </w:t>
      </w:r>
      <w:r w:rsidRPr="00695B78">
        <w:t>http://tinyurl.com/fsharp-spec</w:t>
      </w:r>
    </w:p>
    <w:p w:rsidR="008C6A3E" w:rsidRDefault="008C6A3E" w:rsidP="008C6A3E">
      <w:pPr>
        <w:pStyle w:val="referenceitem"/>
      </w:pPr>
      <w:r>
        <w:t>18.</w:t>
      </w:r>
      <w:r>
        <w:tab/>
        <w:t xml:space="preserve">Cooper, E., Lindley, S., Wadler, P. and Yallop, J.: The Essence of Form Abstraction. </w:t>
      </w:r>
      <w:proofErr w:type="gramStart"/>
      <w:r>
        <w:t>In Proceedings of APLAS, 2008.</w:t>
      </w:r>
      <w:proofErr w:type="gramEnd"/>
    </w:p>
    <w:p w:rsidR="00F00E79" w:rsidRDefault="00F00E79" w:rsidP="00F00E79">
      <w:pPr>
        <w:pStyle w:val="referenceitem"/>
      </w:pPr>
      <w:r>
        <w:t>19.</w:t>
      </w:r>
      <w:r>
        <w:tab/>
      </w:r>
      <w:proofErr w:type="spellStart"/>
      <w:r>
        <w:t>Giorgidze</w:t>
      </w:r>
      <w:proofErr w:type="spellEnd"/>
      <w:r>
        <w:t xml:space="preserve">, G., </w:t>
      </w:r>
      <w:proofErr w:type="spellStart"/>
      <w:r>
        <w:t>Grust</w:t>
      </w:r>
      <w:proofErr w:type="spellEnd"/>
      <w:r>
        <w:t xml:space="preserve">, T., </w:t>
      </w:r>
      <w:proofErr w:type="spellStart"/>
      <w:r>
        <w:t>Schweinsberg</w:t>
      </w:r>
      <w:proofErr w:type="spellEnd"/>
      <w:r>
        <w:t xml:space="preserve">, N. and </w:t>
      </w:r>
      <w:proofErr w:type="spellStart"/>
      <w:r>
        <w:t>Weijers</w:t>
      </w:r>
      <w:proofErr w:type="spellEnd"/>
      <w:r>
        <w:t>, J.: Bringing Back Monad Comprehensions. In Proceedings of Haskell Symposium, 2011, Tokyo, Japan</w:t>
      </w:r>
    </w:p>
    <w:p w:rsidR="008C6A3E" w:rsidRDefault="006F61B6" w:rsidP="008C6A3E">
      <w:pPr>
        <w:pStyle w:val="referenceitem"/>
      </w:pPr>
      <w:r>
        <w:t>20.</w:t>
      </w:r>
      <w:r>
        <w:tab/>
        <w:t xml:space="preserve">Bierman, G., </w:t>
      </w:r>
      <w:r w:rsidRPr="006F61B6">
        <w:t>Russo</w:t>
      </w:r>
      <w:r>
        <w:t>, C.</w:t>
      </w:r>
      <w:r w:rsidRPr="006F61B6">
        <w:t>, Mainland</w:t>
      </w:r>
      <w:r>
        <w:t xml:space="preserve">, G., Meijer, E. </w:t>
      </w:r>
      <w:r w:rsidRPr="006F61B6">
        <w:t>and Torgersen</w:t>
      </w:r>
      <w:r>
        <w:t>, M.:</w:t>
      </w:r>
      <w:r w:rsidRPr="006F61B6">
        <w:t xml:space="preserve"> Pause 'n' pl</w:t>
      </w:r>
      <w:r>
        <w:t>ay: Formalizing asynchronous C#. In Proceedings of ECOOP, 2012</w:t>
      </w:r>
    </w:p>
    <w:p w:rsidR="008C6A3E" w:rsidRDefault="00A70706" w:rsidP="006F61B6">
      <w:pPr>
        <w:pStyle w:val="referenceitem"/>
      </w:pPr>
      <w:r>
        <w:t>21.</w:t>
      </w:r>
      <w:r w:rsidRPr="00A70706">
        <w:t xml:space="preserve"> </w:t>
      </w:r>
      <w:r>
        <w:t>Paterson, R.: A new notation for arrows. In Proceedings of ICFP, 2001</w:t>
      </w:r>
    </w:p>
    <w:p w:rsidR="00456213" w:rsidRDefault="00456213" w:rsidP="006F61B6">
      <w:pPr>
        <w:pStyle w:val="referenceitem"/>
      </w:pPr>
      <w:r>
        <w:t>22.</w:t>
      </w:r>
      <w:r>
        <w:tab/>
        <w:t xml:space="preserve">Petricek, T.: Variations in F#. Retrieved 24 March 2012, Available online at: </w:t>
      </w:r>
      <w:r w:rsidRPr="00456213">
        <w:t>http://tomasp.net/blog/fsharp-variations-joinads.aspx</w:t>
      </w:r>
    </w:p>
    <w:p w:rsidR="005E1DC1" w:rsidRDefault="00350FD5" w:rsidP="00277176">
      <w:pPr>
        <w:pStyle w:val="referenceitem"/>
      </w:pPr>
      <w:r>
        <w:t xml:space="preserve">23. Jacobs, B., Meijer, E., </w:t>
      </w:r>
      <w:proofErr w:type="spellStart"/>
      <w:r>
        <w:t>Piessens</w:t>
      </w:r>
      <w:proofErr w:type="spellEnd"/>
      <w:r>
        <w:t xml:space="preserve">, F. and Schulte, W.: </w:t>
      </w:r>
      <w:r w:rsidR="005E1DC1">
        <w:t>Iterators Revisited</w:t>
      </w:r>
      <w:r>
        <w:t xml:space="preserve">. In </w:t>
      </w:r>
      <w:r w:rsidRPr="00350FD5">
        <w:t>Proceedings of the 7th ECOOP Workshop on Formal Techniques for Java-like Programs</w:t>
      </w:r>
      <w:r>
        <w:t>, 2005</w:t>
      </w:r>
    </w:p>
    <w:p w:rsidR="00350FD5" w:rsidRDefault="00350FD5" w:rsidP="00277176">
      <w:pPr>
        <w:pStyle w:val="referenceitem"/>
      </w:pPr>
      <w:r>
        <w:t>24.</w:t>
      </w:r>
      <w:r w:rsidR="00CF58C9" w:rsidRPr="00CF58C9">
        <w:t xml:space="preserve"> </w:t>
      </w:r>
      <w:r w:rsidR="00CF58C9">
        <w:t xml:space="preserve">James, R. </w:t>
      </w:r>
      <w:r w:rsidR="00CF58C9" w:rsidRPr="00CF58C9">
        <w:t>P.</w:t>
      </w:r>
      <w:r w:rsidR="00CF58C9">
        <w:t xml:space="preserve"> and </w:t>
      </w:r>
      <w:proofErr w:type="spellStart"/>
      <w:r w:rsidR="00CF58C9" w:rsidRPr="00CF58C9">
        <w:t>Sabry</w:t>
      </w:r>
      <w:proofErr w:type="spellEnd"/>
      <w:r w:rsidR="00CF58C9">
        <w:t>, A.:</w:t>
      </w:r>
      <w:r w:rsidR="00CF58C9" w:rsidRPr="00CF58C9">
        <w:t xml:space="preserve"> Yield: Mainstream Delimited Continuations. </w:t>
      </w:r>
      <w:proofErr w:type="gramStart"/>
      <w:r w:rsidR="00CF58C9" w:rsidRPr="00CF58C9">
        <w:t xml:space="preserve">In </w:t>
      </w:r>
      <w:r w:rsidR="00CF58C9">
        <w:t xml:space="preserve">Proceedings of </w:t>
      </w:r>
      <w:r w:rsidR="00CF58C9" w:rsidRPr="00CF58C9">
        <w:t>Theory and Practice of Delimited Continuations, 2011.</w:t>
      </w:r>
      <w:proofErr w:type="gramEnd"/>
    </w:p>
    <w:p w:rsidR="00867D61" w:rsidRDefault="00867D61" w:rsidP="00277176">
      <w:pPr>
        <w:pStyle w:val="referenceitem"/>
      </w:pPr>
      <w:r>
        <w:t>25.</w:t>
      </w:r>
      <w:r>
        <w:tab/>
      </w:r>
      <w:proofErr w:type="spellStart"/>
      <w:r w:rsidRPr="00867D61">
        <w:t>Swierstra</w:t>
      </w:r>
      <w:proofErr w:type="spellEnd"/>
      <w:r w:rsidRPr="00867D61">
        <w:t xml:space="preserve">, S. D.: </w:t>
      </w:r>
      <w:proofErr w:type="spellStart"/>
      <w:r w:rsidRPr="00867D61">
        <w:t>Combinator</w:t>
      </w:r>
      <w:proofErr w:type="spellEnd"/>
      <w:r w:rsidRPr="00867D61">
        <w:t xml:space="preserve"> Parsing: A Short Tutorial, In Language Engineering and Rigorous Software Development, pp. 252-300, 2009</w:t>
      </w:r>
    </w:p>
    <w:p w:rsidR="00C90465" w:rsidRDefault="00C90465" w:rsidP="00C90465">
      <w:pPr>
        <w:pStyle w:val="referenceitem"/>
      </w:pPr>
      <w:r>
        <w:t>26.</w:t>
      </w:r>
      <w:r>
        <w:tab/>
        <w:t xml:space="preserve">Filinski, A.: Representing layered monads. In Proceedings of POPL, 1999 </w:t>
      </w:r>
    </w:p>
    <w:p w:rsidR="008B18EE" w:rsidRDefault="008B18EE" w:rsidP="008B18EE">
      <w:pPr>
        <w:pStyle w:val="referenceitem"/>
        <w:ind w:left="0" w:firstLine="0"/>
      </w:pPr>
    </w:p>
    <w:sectPr w:rsidR="008B18EE" w:rsidSect="00D6791A">
      <w:headerReference w:type="even" r:id="rId10"/>
      <w:headerReference w:type="default" r:id="rId11"/>
      <w:pgSz w:w="11906" w:h="16838" w:code="9"/>
      <w:pgMar w:top="2948" w:right="2495" w:bottom="2948" w:left="2495" w:header="2381"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5BB" w:rsidRDefault="00DE75BB">
      <w:r>
        <w:separator/>
      </w:r>
    </w:p>
  </w:endnote>
  <w:endnote w:type="continuationSeparator" w:id="0">
    <w:p w:rsidR="00DE75BB" w:rsidRDefault="00DE7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5BB" w:rsidRDefault="00DE75BB" w:rsidP="00895F20">
      <w:pPr>
        <w:ind w:firstLine="0"/>
      </w:pPr>
      <w:r>
        <w:separator/>
      </w:r>
    </w:p>
  </w:footnote>
  <w:footnote w:type="continuationSeparator" w:id="0">
    <w:p w:rsidR="00DE75BB" w:rsidRDefault="00DE75BB" w:rsidP="00895F20">
      <w:pPr>
        <w:ind w:firstLine="0"/>
      </w:pPr>
      <w:r>
        <w:continuationSeparator/>
      </w:r>
    </w:p>
  </w:footnote>
  <w:footnote w:id="1">
    <w:p w:rsidR="00061830" w:rsidRDefault="00061830">
      <w:pPr>
        <w:pStyle w:val="FootnoteText"/>
      </w:pPr>
      <w:r>
        <w:rPr>
          <w:rStyle w:val="FootnoteReference"/>
        </w:rPr>
        <w:footnoteRef/>
      </w:r>
      <w:r>
        <w:t xml:space="preserve"> Polymorphic types are written using a lightweight notation </w:t>
      </w:r>
      <w:r w:rsidRPr="000545CD">
        <w:rPr>
          <w:i/>
        </w:rPr>
        <w:t>ma</w:t>
      </w:r>
      <w:r>
        <w:t xml:space="preserve"> instead of the standard F# notation </w:t>
      </w:r>
      <w:r w:rsidRPr="000545CD">
        <w:rPr>
          <w:rStyle w:val="Inlinecode"/>
        </w:rPr>
        <w:t>M&lt;'T&gt;</w:t>
      </w:r>
      <w:r>
        <w:t xml:space="preserve">. For example, the type of monadic bind is written </w:t>
      </w:r>
      <w:proofErr w:type="gramStart"/>
      <w:r>
        <w:t xml:space="preserve">as </w:t>
      </w:r>
      <w:proofErr w:type="gramEnd"/>
      <m:oMath>
        <m:r>
          <w:rPr>
            <w:rFonts w:ascii="Cambria Math" w:hAnsi="Cambria Math"/>
          </w:rPr>
          <m:t>ma→</m:t>
        </m:r>
        <m:d>
          <m:dPr>
            <m:ctrlPr>
              <w:rPr>
                <w:rFonts w:ascii="Cambria Math" w:hAnsi="Cambria Math"/>
                <w:i/>
                <w:iCs/>
              </w:rPr>
            </m:ctrlPr>
          </m:dPr>
          <m:e>
            <m:r>
              <w:rPr>
                <w:rFonts w:ascii="Cambria Math" w:hAnsi="Cambria Math"/>
              </w:rPr>
              <m:t>a→mb</m:t>
            </m:r>
          </m:e>
        </m:d>
        <m:r>
          <w:rPr>
            <w:rFonts w:ascii="Cambria Math" w:hAnsi="Cambria Math"/>
          </w:rPr>
          <m:t>→mb</m:t>
        </m:r>
      </m:oMath>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830" w:rsidRPr="00656155" w:rsidRDefault="00061830" w:rsidP="007608F0">
    <w:pPr>
      <w:pStyle w:val="runninghead-left"/>
      <w:rPr>
        <w:lang w:val="de-DE"/>
      </w:rPr>
    </w:pPr>
    <w:r w:rsidRPr="007608F0">
      <w:rPr>
        <w:rStyle w:val="PageNumber"/>
      </w:rPr>
      <w:fldChar w:fldCharType="begin"/>
    </w:r>
    <w:r w:rsidRPr="007608F0">
      <w:rPr>
        <w:rStyle w:val="PageNumber"/>
        <w:lang w:val="de-DE"/>
      </w:rPr>
      <w:instrText xml:space="preserve"> PAGE </w:instrText>
    </w:r>
    <w:r w:rsidRPr="007608F0">
      <w:rPr>
        <w:rStyle w:val="PageNumber"/>
      </w:rPr>
      <w:fldChar w:fldCharType="separate"/>
    </w:r>
    <w:r w:rsidR="00EE6973">
      <w:rPr>
        <w:rStyle w:val="PageNumber"/>
        <w:noProof/>
        <w:lang w:val="de-DE"/>
      </w:rPr>
      <w:t>16</w:t>
    </w:r>
    <w:r w:rsidRPr="007608F0">
      <w:rPr>
        <w:rStyle w:val="PageNumber"/>
      </w:rPr>
      <w:fldChar w:fldCharType="end"/>
    </w:r>
    <w:r>
      <w:rPr>
        <w:rStyle w:val="PageNumber"/>
      </w:rPr>
      <w:tab/>
    </w:r>
    <w:r>
      <w:rPr>
        <w:rStyle w:val="PageNumber"/>
      </w:rPr>
      <w:tab/>
    </w:r>
    <w:r>
      <w:rPr>
        <w:rStyle w:val="PageNumber"/>
      </w:rPr>
      <w:tab/>
    </w:r>
    <w:r>
      <w:t>T. Petricek, D. Syme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830" w:rsidRPr="007608F0" w:rsidRDefault="00061830" w:rsidP="00584F67">
    <w:pPr>
      <w:pStyle w:val="runninghead-right"/>
      <w:jc w:val="both"/>
    </w:pPr>
    <w:r w:rsidRPr="00584F67">
      <w:t>Syntax Matters: Writing abstract computations in F#</w:t>
    </w:r>
    <w:r>
      <w:tab/>
    </w:r>
    <w:r>
      <w:tab/>
    </w:r>
    <w:r>
      <w:tab/>
    </w:r>
    <w:r>
      <w:tab/>
    </w:r>
    <w:r>
      <w:tab/>
    </w:r>
    <w:r>
      <w:tab/>
    </w:r>
    <w:r>
      <w:tab/>
    </w:r>
    <w:r>
      <w:tab/>
    </w:r>
    <w:r>
      <w:tab/>
    </w:r>
    <w:r>
      <w:tab/>
    </w:r>
    <w:r>
      <w:tab/>
    </w:r>
    <w:r>
      <w:tab/>
    </w:r>
    <w:r>
      <w:tab/>
    </w:r>
    <w:r>
      <w:tab/>
    </w:r>
    <w:r>
      <w:tab/>
    </w:r>
    <w:r>
      <w:rPr>
        <w:rStyle w:val="PageNumber"/>
      </w:rPr>
      <w:tab/>
    </w:r>
    <w:r>
      <w:rPr>
        <w:rStyle w:val="PageNumber"/>
      </w:rPr>
      <w:tab/>
    </w:r>
    <w:r w:rsidRPr="007608F0">
      <w:rPr>
        <w:rStyle w:val="PageNumber"/>
      </w:rPr>
      <w:fldChar w:fldCharType="begin"/>
    </w:r>
    <w:r w:rsidRPr="007608F0">
      <w:rPr>
        <w:rStyle w:val="PageNumber"/>
        <w:lang w:val="de-DE"/>
      </w:rPr>
      <w:instrText xml:space="preserve"> PAGE </w:instrText>
    </w:r>
    <w:r w:rsidRPr="007608F0">
      <w:rPr>
        <w:rStyle w:val="PageNumber"/>
      </w:rPr>
      <w:fldChar w:fldCharType="separate"/>
    </w:r>
    <w:r w:rsidR="00EE6973">
      <w:rPr>
        <w:rStyle w:val="PageNumber"/>
        <w:noProof/>
        <w:lang w:val="de-DE"/>
      </w:rPr>
      <w:t>15</w:t>
    </w:r>
    <w:r w:rsidRPr="007608F0">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4AAC3A4"/>
    <w:lvl w:ilvl="0">
      <w:start w:val="1"/>
      <w:numFmt w:val="decimal"/>
      <w:lvlText w:val="%1."/>
      <w:lvlJc w:val="left"/>
      <w:pPr>
        <w:tabs>
          <w:tab w:val="num" w:pos="1492"/>
        </w:tabs>
        <w:ind w:left="1492" w:hanging="360"/>
      </w:pPr>
    </w:lvl>
  </w:abstractNum>
  <w:abstractNum w:abstractNumId="1">
    <w:nsid w:val="FFFFFF7D"/>
    <w:multiLevelType w:val="singleLevel"/>
    <w:tmpl w:val="EF9CEBF0"/>
    <w:lvl w:ilvl="0">
      <w:start w:val="1"/>
      <w:numFmt w:val="decimal"/>
      <w:lvlText w:val="%1."/>
      <w:lvlJc w:val="left"/>
      <w:pPr>
        <w:tabs>
          <w:tab w:val="num" w:pos="1209"/>
        </w:tabs>
        <w:ind w:left="1209" w:hanging="360"/>
      </w:pPr>
    </w:lvl>
  </w:abstractNum>
  <w:abstractNum w:abstractNumId="2">
    <w:nsid w:val="FFFFFF7E"/>
    <w:multiLevelType w:val="singleLevel"/>
    <w:tmpl w:val="DDE4FC2C"/>
    <w:lvl w:ilvl="0">
      <w:start w:val="1"/>
      <w:numFmt w:val="decimal"/>
      <w:lvlText w:val="%1."/>
      <w:lvlJc w:val="left"/>
      <w:pPr>
        <w:tabs>
          <w:tab w:val="num" w:pos="926"/>
        </w:tabs>
        <w:ind w:left="926" w:hanging="360"/>
      </w:pPr>
    </w:lvl>
  </w:abstractNum>
  <w:abstractNum w:abstractNumId="3">
    <w:nsid w:val="FFFFFF7F"/>
    <w:multiLevelType w:val="singleLevel"/>
    <w:tmpl w:val="E99EE65C"/>
    <w:lvl w:ilvl="0">
      <w:start w:val="1"/>
      <w:numFmt w:val="decimal"/>
      <w:lvlText w:val="%1."/>
      <w:lvlJc w:val="left"/>
      <w:pPr>
        <w:tabs>
          <w:tab w:val="num" w:pos="643"/>
        </w:tabs>
        <w:ind w:left="643" w:hanging="360"/>
      </w:pPr>
    </w:lvl>
  </w:abstractNum>
  <w:abstractNum w:abstractNumId="4">
    <w:nsid w:val="FFFFFF80"/>
    <w:multiLevelType w:val="singleLevel"/>
    <w:tmpl w:val="44AA93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31E8D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94216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27C1FB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5F0AEA8"/>
    <w:lvl w:ilvl="0">
      <w:start w:val="1"/>
      <w:numFmt w:val="decimal"/>
      <w:lvlText w:val="%1."/>
      <w:lvlJc w:val="left"/>
      <w:pPr>
        <w:tabs>
          <w:tab w:val="num" w:pos="360"/>
        </w:tabs>
        <w:ind w:left="360" w:hanging="360"/>
      </w:pPr>
    </w:lvl>
  </w:abstractNum>
  <w:abstractNum w:abstractNumId="9">
    <w:nsid w:val="FFFFFF89"/>
    <w:multiLevelType w:val="singleLevel"/>
    <w:tmpl w:val="8D2EC4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A23158"/>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nsid w:val="FFFFFFFE"/>
    <w:multiLevelType w:val="singleLevel"/>
    <w:tmpl w:val="4F3865D4"/>
    <w:lvl w:ilvl="0">
      <w:numFmt w:val="decimal"/>
      <w:lvlText w:val="*"/>
      <w:lvlJc w:val="left"/>
    </w:lvl>
  </w:abstractNum>
  <w:abstractNum w:abstractNumId="12">
    <w:nsid w:val="02D55B6C"/>
    <w:multiLevelType w:val="singleLevel"/>
    <w:tmpl w:val="81EC9844"/>
    <w:lvl w:ilvl="0">
      <w:start w:val="1"/>
      <w:numFmt w:val="decimal"/>
      <w:lvlText w:val="%1."/>
      <w:legacy w:legacy="1" w:legacySpace="0" w:legacyIndent="227"/>
      <w:lvlJc w:val="left"/>
      <w:pPr>
        <w:ind w:left="227" w:hanging="227"/>
      </w:pPr>
    </w:lvl>
  </w:abstractNum>
  <w:abstractNum w:abstractNumId="13">
    <w:nsid w:val="053E4D3F"/>
    <w:multiLevelType w:val="singleLevel"/>
    <w:tmpl w:val="81EC9844"/>
    <w:lvl w:ilvl="0">
      <w:start w:val="1"/>
      <w:numFmt w:val="decimal"/>
      <w:lvlText w:val="%1."/>
      <w:legacy w:legacy="1" w:legacySpace="0" w:legacyIndent="227"/>
      <w:lvlJc w:val="left"/>
      <w:pPr>
        <w:ind w:left="227" w:hanging="227"/>
      </w:pPr>
    </w:lvl>
  </w:abstractNum>
  <w:abstractNum w:abstractNumId="14">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10E55254"/>
    <w:multiLevelType w:val="multilevel"/>
    <w:tmpl w:val="32DA4DBC"/>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1052F1B"/>
    <w:multiLevelType w:val="singleLevel"/>
    <w:tmpl w:val="81EC9844"/>
    <w:lvl w:ilvl="0">
      <w:start w:val="1"/>
      <w:numFmt w:val="decimal"/>
      <w:lvlText w:val="%1."/>
      <w:legacy w:legacy="1" w:legacySpace="0" w:legacyIndent="227"/>
      <w:lvlJc w:val="left"/>
      <w:pPr>
        <w:ind w:left="227" w:hanging="227"/>
      </w:pPr>
    </w:lvl>
  </w:abstractNum>
  <w:abstractNum w:abstractNumId="17">
    <w:nsid w:val="15917E03"/>
    <w:multiLevelType w:val="multilevel"/>
    <w:tmpl w:val="6EE0EBAA"/>
    <w:lvl w:ilvl="0">
      <w:start w:val="1"/>
      <w:numFmt w:val="decimal"/>
      <w:lvlText w:val="%1"/>
      <w:lvlJc w:val="left"/>
      <w:pPr>
        <w:tabs>
          <w:tab w:val="num" w:pos="454"/>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19881F8B"/>
    <w:multiLevelType w:val="hybridMultilevel"/>
    <w:tmpl w:val="1CD67CEE"/>
    <w:lvl w:ilvl="0" w:tplc="79844764">
      <w:start w:val="1"/>
      <w:numFmt w:val="decimal"/>
      <w:lvlText w:val="[%1]"/>
      <w:lvlJc w:val="left"/>
      <w:pPr>
        <w:tabs>
          <w:tab w:val="num" w:pos="454"/>
        </w:tabs>
        <w:ind w:left="454" w:hanging="45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1A590811"/>
    <w:multiLevelType w:val="multilevel"/>
    <w:tmpl w:val="514647B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C0D442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1DAF76D9"/>
    <w:multiLevelType w:val="singleLevel"/>
    <w:tmpl w:val="81EC9844"/>
    <w:lvl w:ilvl="0">
      <w:start w:val="1"/>
      <w:numFmt w:val="decimal"/>
      <w:lvlText w:val="%1."/>
      <w:legacy w:legacy="1" w:legacySpace="0" w:legacyIndent="227"/>
      <w:lvlJc w:val="left"/>
      <w:pPr>
        <w:ind w:left="227" w:hanging="227"/>
      </w:pPr>
    </w:lvl>
  </w:abstractNum>
  <w:abstractNum w:abstractNumId="23">
    <w:nsid w:val="201454C8"/>
    <w:multiLevelType w:val="hybridMultilevel"/>
    <w:tmpl w:val="6350699C"/>
    <w:lvl w:ilvl="0" w:tplc="701AEE9A">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5B70C3E"/>
    <w:multiLevelType w:val="multilevel"/>
    <w:tmpl w:val="A426B79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i w: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2B2603BC"/>
    <w:multiLevelType w:val="hybridMultilevel"/>
    <w:tmpl w:val="F120FB80"/>
    <w:lvl w:ilvl="0" w:tplc="1BD62FAA">
      <w:start w:val="1"/>
      <w:numFmt w:val="bullet"/>
      <w:lvlText w:val=""/>
      <w:lvlJc w:val="left"/>
      <w:pPr>
        <w:tabs>
          <w:tab w:val="num" w:pos="814"/>
        </w:tabs>
        <w:ind w:left="737" w:hanging="283"/>
      </w:pPr>
      <w:rPr>
        <w:rFonts w:ascii="Symbol" w:hAnsi="Symbol" w:hint="default"/>
      </w:rPr>
    </w:lvl>
    <w:lvl w:ilvl="1" w:tplc="7E68C14E">
      <w:start w:val="1"/>
      <w:numFmt w:val="bullet"/>
      <w:lvlText w:val=""/>
      <w:lvlJc w:val="left"/>
      <w:pPr>
        <w:tabs>
          <w:tab w:val="num" w:pos="1440"/>
        </w:tabs>
        <w:ind w:left="1364" w:hanging="284"/>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2C171C45"/>
    <w:multiLevelType w:val="hybridMultilevel"/>
    <w:tmpl w:val="9C0E5EE8"/>
    <w:lvl w:ilvl="0" w:tplc="FB5453C8">
      <w:numFmt w:val="bullet"/>
      <w:lvlText w:val=""/>
      <w:lvlJc w:val="left"/>
      <w:pPr>
        <w:ind w:left="587" w:hanging="360"/>
      </w:pPr>
      <w:rPr>
        <w:rFonts w:ascii="Wingdings" w:eastAsia="Times New Roman" w:hAnsi="Wingdings" w:cs="Times New Roman"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7">
    <w:nsid w:val="2D025C32"/>
    <w:multiLevelType w:val="hybridMultilevel"/>
    <w:tmpl w:val="D6DE813A"/>
    <w:lvl w:ilvl="0" w:tplc="5AA87014">
      <w:start w:val="1"/>
      <w:numFmt w:val="bullet"/>
      <w:lvlText w:val=""/>
      <w:lvlJc w:val="left"/>
      <w:pPr>
        <w:tabs>
          <w:tab w:val="num" w:pos="927"/>
        </w:tabs>
        <w:ind w:left="284" w:firstLine="283"/>
      </w:pPr>
      <w:rPr>
        <w:rFonts w:ascii="Symbol" w:hAnsi="Symbol" w:hint="default"/>
      </w:rPr>
    </w:lvl>
    <w:lvl w:ilvl="1" w:tplc="04070003" w:tentative="1">
      <w:start w:val="1"/>
      <w:numFmt w:val="bullet"/>
      <w:lvlText w:val="o"/>
      <w:lvlJc w:val="left"/>
      <w:pPr>
        <w:tabs>
          <w:tab w:val="num" w:pos="873"/>
        </w:tabs>
        <w:ind w:left="873" w:hanging="360"/>
      </w:pPr>
      <w:rPr>
        <w:rFonts w:ascii="Courier New" w:hAnsi="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28">
    <w:nsid w:val="30E9101C"/>
    <w:multiLevelType w:val="multilevel"/>
    <w:tmpl w:val="3E54AE9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3253626E"/>
    <w:multiLevelType w:val="hybridMultilevel"/>
    <w:tmpl w:val="0A4EC4E8"/>
    <w:lvl w:ilvl="0" w:tplc="F872F310">
      <w:start w:val="1"/>
      <w:numFmt w:val="bullet"/>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41C72B9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41EE7D0E"/>
    <w:multiLevelType w:val="hybridMultilevel"/>
    <w:tmpl w:val="CF463CAA"/>
    <w:lvl w:ilvl="0" w:tplc="08090001">
      <w:start w:val="1"/>
      <w:numFmt w:val="bullet"/>
      <w:lvlText w:val=""/>
      <w:lvlJc w:val="left"/>
      <w:pPr>
        <w:ind w:left="587" w:hanging="360"/>
      </w:pPr>
      <w:rPr>
        <w:rFonts w:ascii="Symbol" w:hAnsi="Symbol"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2">
    <w:nsid w:val="47321269"/>
    <w:multiLevelType w:val="hybridMultilevel"/>
    <w:tmpl w:val="DA18899E"/>
    <w:lvl w:ilvl="0" w:tplc="DB60B626">
      <w:start w:val="5"/>
      <w:numFmt w:val="bullet"/>
      <w:pStyle w:val="Listwithspaces"/>
      <w:lvlText w:val=""/>
      <w:lvlJc w:val="left"/>
      <w:pPr>
        <w:ind w:left="777" w:hanging="360"/>
      </w:pPr>
      <w:rPr>
        <w:rFonts w:ascii="Symbol" w:eastAsiaTheme="minorHAnsi" w:hAnsi="Symbol" w:cstheme="minorBidi" w:hint="default"/>
      </w:rPr>
    </w:lvl>
    <w:lvl w:ilvl="1" w:tplc="04050003">
      <w:start w:val="1"/>
      <w:numFmt w:val="bullet"/>
      <w:lvlText w:val="o"/>
      <w:lvlJc w:val="left"/>
      <w:pPr>
        <w:ind w:left="1497" w:hanging="360"/>
      </w:pPr>
      <w:rPr>
        <w:rFonts w:ascii="Courier New" w:hAnsi="Courier New" w:cs="Courier New" w:hint="default"/>
      </w:rPr>
    </w:lvl>
    <w:lvl w:ilvl="2" w:tplc="04050005">
      <w:start w:val="1"/>
      <w:numFmt w:val="bullet"/>
      <w:lvlText w:val=""/>
      <w:lvlJc w:val="left"/>
      <w:pPr>
        <w:ind w:left="2217" w:hanging="360"/>
      </w:pPr>
      <w:rPr>
        <w:rFonts w:ascii="Wingdings" w:hAnsi="Wingdings" w:hint="default"/>
      </w:rPr>
    </w:lvl>
    <w:lvl w:ilvl="3" w:tplc="04050001" w:tentative="1">
      <w:start w:val="1"/>
      <w:numFmt w:val="bullet"/>
      <w:lvlText w:val=""/>
      <w:lvlJc w:val="left"/>
      <w:pPr>
        <w:ind w:left="2937" w:hanging="360"/>
      </w:pPr>
      <w:rPr>
        <w:rFonts w:ascii="Symbol" w:hAnsi="Symbol" w:hint="default"/>
      </w:rPr>
    </w:lvl>
    <w:lvl w:ilvl="4" w:tplc="04050003" w:tentative="1">
      <w:start w:val="1"/>
      <w:numFmt w:val="bullet"/>
      <w:lvlText w:val="o"/>
      <w:lvlJc w:val="left"/>
      <w:pPr>
        <w:ind w:left="3657" w:hanging="360"/>
      </w:pPr>
      <w:rPr>
        <w:rFonts w:ascii="Courier New" w:hAnsi="Courier New" w:cs="Courier New" w:hint="default"/>
      </w:rPr>
    </w:lvl>
    <w:lvl w:ilvl="5" w:tplc="04050005" w:tentative="1">
      <w:start w:val="1"/>
      <w:numFmt w:val="bullet"/>
      <w:lvlText w:val=""/>
      <w:lvlJc w:val="left"/>
      <w:pPr>
        <w:ind w:left="4377" w:hanging="360"/>
      </w:pPr>
      <w:rPr>
        <w:rFonts w:ascii="Wingdings" w:hAnsi="Wingdings" w:hint="default"/>
      </w:rPr>
    </w:lvl>
    <w:lvl w:ilvl="6" w:tplc="04050001" w:tentative="1">
      <w:start w:val="1"/>
      <w:numFmt w:val="bullet"/>
      <w:lvlText w:val=""/>
      <w:lvlJc w:val="left"/>
      <w:pPr>
        <w:ind w:left="5097" w:hanging="360"/>
      </w:pPr>
      <w:rPr>
        <w:rFonts w:ascii="Symbol" w:hAnsi="Symbol" w:hint="default"/>
      </w:rPr>
    </w:lvl>
    <w:lvl w:ilvl="7" w:tplc="04050003" w:tentative="1">
      <w:start w:val="1"/>
      <w:numFmt w:val="bullet"/>
      <w:lvlText w:val="o"/>
      <w:lvlJc w:val="left"/>
      <w:pPr>
        <w:ind w:left="5817" w:hanging="360"/>
      </w:pPr>
      <w:rPr>
        <w:rFonts w:ascii="Courier New" w:hAnsi="Courier New" w:cs="Courier New" w:hint="default"/>
      </w:rPr>
    </w:lvl>
    <w:lvl w:ilvl="8" w:tplc="04050005" w:tentative="1">
      <w:start w:val="1"/>
      <w:numFmt w:val="bullet"/>
      <w:lvlText w:val=""/>
      <w:lvlJc w:val="left"/>
      <w:pPr>
        <w:ind w:left="6537" w:hanging="360"/>
      </w:pPr>
      <w:rPr>
        <w:rFonts w:ascii="Wingdings" w:hAnsi="Wingdings" w:hint="default"/>
      </w:rPr>
    </w:lvl>
  </w:abstractNum>
  <w:abstractNum w:abstractNumId="33">
    <w:nsid w:val="4B42760C"/>
    <w:multiLevelType w:val="multilevel"/>
    <w:tmpl w:val="A17A62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4F995541"/>
    <w:multiLevelType w:val="singleLevel"/>
    <w:tmpl w:val="81EC9844"/>
    <w:lvl w:ilvl="0">
      <w:start w:val="1"/>
      <w:numFmt w:val="decimal"/>
      <w:lvlText w:val="%1."/>
      <w:legacy w:legacy="1" w:legacySpace="0" w:legacyIndent="227"/>
      <w:lvlJc w:val="left"/>
      <w:pPr>
        <w:ind w:left="227" w:hanging="227"/>
      </w:pPr>
    </w:lvl>
  </w:abstractNum>
  <w:abstractNum w:abstractNumId="35">
    <w:nsid w:val="514513F3"/>
    <w:multiLevelType w:val="multilevel"/>
    <w:tmpl w:val="6EE0EBA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nsid w:val="514A513E"/>
    <w:multiLevelType w:val="hybridMultilevel"/>
    <w:tmpl w:val="39AE19E8"/>
    <w:lvl w:ilvl="0" w:tplc="08AE3FF6">
      <w:start w:val="5"/>
      <w:numFmt w:val="bullet"/>
      <w:lvlText w:val="-"/>
      <w:lvlJc w:val="left"/>
      <w:pPr>
        <w:ind w:left="672" w:hanging="360"/>
      </w:pPr>
      <w:rPr>
        <w:rFonts w:ascii="Cambria" w:eastAsiaTheme="minorEastAsia" w:hAnsi="Cambria" w:cstheme="minorBidi" w:hint="default"/>
      </w:rPr>
    </w:lvl>
    <w:lvl w:ilvl="1" w:tplc="04050003" w:tentative="1">
      <w:start w:val="1"/>
      <w:numFmt w:val="bullet"/>
      <w:lvlText w:val="o"/>
      <w:lvlJc w:val="left"/>
      <w:pPr>
        <w:ind w:left="1392" w:hanging="360"/>
      </w:pPr>
      <w:rPr>
        <w:rFonts w:ascii="Courier New" w:hAnsi="Courier New" w:cs="Courier New" w:hint="default"/>
      </w:rPr>
    </w:lvl>
    <w:lvl w:ilvl="2" w:tplc="04050005" w:tentative="1">
      <w:start w:val="1"/>
      <w:numFmt w:val="bullet"/>
      <w:lvlText w:val=""/>
      <w:lvlJc w:val="left"/>
      <w:pPr>
        <w:ind w:left="2112" w:hanging="360"/>
      </w:pPr>
      <w:rPr>
        <w:rFonts w:ascii="Wingdings" w:hAnsi="Wingdings" w:hint="default"/>
      </w:rPr>
    </w:lvl>
    <w:lvl w:ilvl="3" w:tplc="04050001" w:tentative="1">
      <w:start w:val="1"/>
      <w:numFmt w:val="bullet"/>
      <w:lvlText w:val=""/>
      <w:lvlJc w:val="left"/>
      <w:pPr>
        <w:ind w:left="2832" w:hanging="360"/>
      </w:pPr>
      <w:rPr>
        <w:rFonts w:ascii="Symbol" w:hAnsi="Symbol" w:hint="default"/>
      </w:rPr>
    </w:lvl>
    <w:lvl w:ilvl="4" w:tplc="04050003" w:tentative="1">
      <w:start w:val="1"/>
      <w:numFmt w:val="bullet"/>
      <w:lvlText w:val="o"/>
      <w:lvlJc w:val="left"/>
      <w:pPr>
        <w:ind w:left="3552" w:hanging="360"/>
      </w:pPr>
      <w:rPr>
        <w:rFonts w:ascii="Courier New" w:hAnsi="Courier New" w:cs="Courier New" w:hint="default"/>
      </w:rPr>
    </w:lvl>
    <w:lvl w:ilvl="5" w:tplc="04050005" w:tentative="1">
      <w:start w:val="1"/>
      <w:numFmt w:val="bullet"/>
      <w:lvlText w:val=""/>
      <w:lvlJc w:val="left"/>
      <w:pPr>
        <w:ind w:left="4272" w:hanging="360"/>
      </w:pPr>
      <w:rPr>
        <w:rFonts w:ascii="Wingdings" w:hAnsi="Wingdings" w:hint="default"/>
      </w:rPr>
    </w:lvl>
    <w:lvl w:ilvl="6" w:tplc="04050001" w:tentative="1">
      <w:start w:val="1"/>
      <w:numFmt w:val="bullet"/>
      <w:lvlText w:val=""/>
      <w:lvlJc w:val="left"/>
      <w:pPr>
        <w:ind w:left="4992" w:hanging="360"/>
      </w:pPr>
      <w:rPr>
        <w:rFonts w:ascii="Symbol" w:hAnsi="Symbol" w:hint="default"/>
      </w:rPr>
    </w:lvl>
    <w:lvl w:ilvl="7" w:tplc="04050003" w:tentative="1">
      <w:start w:val="1"/>
      <w:numFmt w:val="bullet"/>
      <w:lvlText w:val="o"/>
      <w:lvlJc w:val="left"/>
      <w:pPr>
        <w:ind w:left="5712" w:hanging="360"/>
      </w:pPr>
      <w:rPr>
        <w:rFonts w:ascii="Courier New" w:hAnsi="Courier New" w:cs="Courier New" w:hint="default"/>
      </w:rPr>
    </w:lvl>
    <w:lvl w:ilvl="8" w:tplc="04050005" w:tentative="1">
      <w:start w:val="1"/>
      <w:numFmt w:val="bullet"/>
      <w:lvlText w:val=""/>
      <w:lvlJc w:val="left"/>
      <w:pPr>
        <w:ind w:left="6432" w:hanging="360"/>
      </w:pPr>
      <w:rPr>
        <w:rFonts w:ascii="Wingdings" w:hAnsi="Wingdings" w:hint="default"/>
      </w:rPr>
    </w:lvl>
  </w:abstractNum>
  <w:abstractNum w:abstractNumId="37">
    <w:nsid w:val="518B12A0"/>
    <w:multiLevelType w:val="singleLevel"/>
    <w:tmpl w:val="81EC9844"/>
    <w:lvl w:ilvl="0">
      <w:start w:val="1"/>
      <w:numFmt w:val="decimal"/>
      <w:lvlText w:val="%1."/>
      <w:legacy w:legacy="1" w:legacySpace="0" w:legacyIndent="227"/>
      <w:lvlJc w:val="left"/>
      <w:pPr>
        <w:ind w:left="227" w:hanging="227"/>
      </w:pPr>
    </w:lvl>
  </w:abstractNum>
  <w:abstractNum w:abstractNumId="38">
    <w:nsid w:val="53F769B9"/>
    <w:multiLevelType w:val="multilevel"/>
    <w:tmpl w:val="7F3A4E1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64C35AC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F461BA7"/>
    <w:multiLevelType w:val="multilevel"/>
    <w:tmpl w:val="E020E450"/>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27"/>
  </w:num>
  <w:num w:numId="3">
    <w:abstractNumId w:val="25"/>
  </w:num>
  <w:num w:numId="4">
    <w:abstractNumId w:val="19"/>
  </w:num>
  <w:num w:numId="5">
    <w:abstractNumId w:val="33"/>
  </w:num>
  <w:num w:numId="6">
    <w:abstractNumId w:val="33"/>
  </w:num>
  <w:num w:numId="7">
    <w:abstractNumId w:val="33"/>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30"/>
  </w:num>
  <w:num w:numId="26">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27">
    <w:abstractNumId w:val="14"/>
  </w:num>
  <w:num w:numId="28">
    <w:abstractNumId w:val="34"/>
  </w:num>
  <w:num w:numId="29">
    <w:abstractNumId w:val="15"/>
  </w:num>
  <w:num w:numId="30">
    <w:abstractNumId w:val="29"/>
  </w:num>
  <w:num w:numId="31">
    <w:abstractNumId w:val="40"/>
  </w:num>
  <w:num w:numId="32">
    <w:abstractNumId w:val="16"/>
  </w:num>
  <w:num w:numId="33">
    <w:abstractNumId w:val="13"/>
  </w:num>
  <w:num w:numId="34">
    <w:abstractNumId w:val="12"/>
  </w:num>
  <w:num w:numId="35">
    <w:abstractNumId w:val="22"/>
  </w:num>
  <w:num w:numId="36">
    <w:abstractNumId w:val="37"/>
  </w:num>
  <w:num w:numId="37">
    <w:abstractNumId w:val="18"/>
  </w:num>
  <w:num w:numId="38">
    <w:abstractNumId w:val="35"/>
  </w:num>
  <w:num w:numId="39">
    <w:abstractNumId w:val="21"/>
  </w:num>
  <w:num w:numId="40">
    <w:abstractNumId w:val="39"/>
  </w:num>
  <w:num w:numId="41">
    <w:abstractNumId w:val="20"/>
  </w:num>
  <w:num w:numId="42">
    <w:abstractNumId w:val="28"/>
  </w:num>
  <w:num w:numId="43">
    <w:abstractNumId w:val="38"/>
  </w:num>
  <w:num w:numId="44">
    <w:abstractNumId w:val="17"/>
  </w:num>
  <w:num w:numId="45">
    <w:abstractNumId w:val="24"/>
  </w:num>
  <w:num w:numId="46">
    <w:abstractNumId w:val="32"/>
  </w:num>
  <w:num w:numId="47">
    <w:abstractNumId w:val="36"/>
  </w:num>
  <w:num w:numId="48">
    <w:abstractNumId w:val="26"/>
  </w:num>
  <w:num w:numId="49">
    <w:abstractNumId w:val="31"/>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trackRevisions/>
  <w:defaultTabStop w:val="113"/>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B9E"/>
    <w:rsid w:val="0000056A"/>
    <w:rsid w:val="000016EE"/>
    <w:rsid w:val="00001D94"/>
    <w:rsid w:val="00005441"/>
    <w:rsid w:val="000057FD"/>
    <w:rsid w:val="000058CD"/>
    <w:rsid w:val="00006405"/>
    <w:rsid w:val="000073AD"/>
    <w:rsid w:val="00007F40"/>
    <w:rsid w:val="00015441"/>
    <w:rsid w:val="00016006"/>
    <w:rsid w:val="00016982"/>
    <w:rsid w:val="00025212"/>
    <w:rsid w:val="00025D8F"/>
    <w:rsid w:val="000309B7"/>
    <w:rsid w:val="00030E3E"/>
    <w:rsid w:val="0003135A"/>
    <w:rsid w:val="00032580"/>
    <w:rsid w:val="00032D34"/>
    <w:rsid w:val="0003381B"/>
    <w:rsid w:val="00033B45"/>
    <w:rsid w:val="00034555"/>
    <w:rsid w:val="00034DFD"/>
    <w:rsid w:val="00036131"/>
    <w:rsid w:val="00036FEA"/>
    <w:rsid w:val="00040185"/>
    <w:rsid w:val="00040402"/>
    <w:rsid w:val="00041965"/>
    <w:rsid w:val="00041EFB"/>
    <w:rsid w:val="00042005"/>
    <w:rsid w:val="000427CC"/>
    <w:rsid w:val="000428F6"/>
    <w:rsid w:val="00045D4A"/>
    <w:rsid w:val="0004671B"/>
    <w:rsid w:val="0004696A"/>
    <w:rsid w:val="0004717F"/>
    <w:rsid w:val="0004783E"/>
    <w:rsid w:val="00050892"/>
    <w:rsid w:val="000545CD"/>
    <w:rsid w:val="000552D1"/>
    <w:rsid w:val="0005696A"/>
    <w:rsid w:val="000569E7"/>
    <w:rsid w:val="00056C62"/>
    <w:rsid w:val="00061830"/>
    <w:rsid w:val="0006475C"/>
    <w:rsid w:val="00067027"/>
    <w:rsid w:val="0007043B"/>
    <w:rsid w:val="00071FE0"/>
    <w:rsid w:val="00073D3A"/>
    <w:rsid w:val="000740BE"/>
    <w:rsid w:val="0007498B"/>
    <w:rsid w:val="0007644A"/>
    <w:rsid w:val="0007787C"/>
    <w:rsid w:val="0008050E"/>
    <w:rsid w:val="00081128"/>
    <w:rsid w:val="00081749"/>
    <w:rsid w:val="00082A60"/>
    <w:rsid w:val="000832B7"/>
    <w:rsid w:val="0008374A"/>
    <w:rsid w:val="00083AB6"/>
    <w:rsid w:val="00083B86"/>
    <w:rsid w:val="00087C70"/>
    <w:rsid w:val="00090086"/>
    <w:rsid w:val="000906B7"/>
    <w:rsid w:val="00090710"/>
    <w:rsid w:val="00090731"/>
    <w:rsid w:val="00091EAF"/>
    <w:rsid w:val="000927C5"/>
    <w:rsid w:val="00092FA6"/>
    <w:rsid w:val="000934BA"/>
    <w:rsid w:val="00094656"/>
    <w:rsid w:val="00095F83"/>
    <w:rsid w:val="00096239"/>
    <w:rsid w:val="000A15F3"/>
    <w:rsid w:val="000A2808"/>
    <w:rsid w:val="000A2E55"/>
    <w:rsid w:val="000A37C0"/>
    <w:rsid w:val="000B0B99"/>
    <w:rsid w:val="000B0F8C"/>
    <w:rsid w:val="000B0F92"/>
    <w:rsid w:val="000B1E82"/>
    <w:rsid w:val="000B2266"/>
    <w:rsid w:val="000B4D7A"/>
    <w:rsid w:val="000B7E4C"/>
    <w:rsid w:val="000C006D"/>
    <w:rsid w:val="000C04F0"/>
    <w:rsid w:val="000C09BA"/>
    <w:rsid w:val="000C0E66"/>
    <w:rsid w:val="000C1660"/>
    <w:rsid w:val="000C19A4"/>
    <w:rsid w:val="000C3DC7"/>
    <w:rsid w:val="000C4C8F"/>
    <w:rsid w:val="000C5B9E"/>
    <w:rsid w:val="000C5C30"/>
    <w:rsid w:val="000C73DB"/>
    <w:rsid w:val="000C776C"/>
    <w:rsid w:val="000D1192"/>
    <w:rsid w:val="000D16FA"/>
    <w:rsid w:val="000D1945"/>
    <w:rsid w:val="000D3597"/>
    <w:rsid w:val="000D6D27"/>
    <w:rsid w:val="000D7F94"/>
    <w:rsid w:val="000E071F"/>
    <w:rsid w:val="000E0EAE"/>
    <w:rsid w:val="000E3A49"/>
    <w:rsid w:val="000E3DAE"/>
    <w:rsid w:val="000E47FD"/>
    <w:rsid w:val="000E58CA"/>
    <w:rsid w:val="000E7864"/>
    <w:rsid w:val="000F081B"/>
    <w:rsid w:val="000F0C66"/>
    <w:rsid w:val="000F0DC5"/>
    <w:rsid w:val="000F4747"/>
    <w:rsid w:val="000F482A"/>
    <w:rsid w:val="000F523B"/>
    <w:rsid w:val="000F543C"/>
    <w:rsid w:val="000F5A12"/>
    <w:rsid w:val="000F782C"/>
    <w:rsid w:val="00100FEE"/>
    <w:rsid w:val="0010523D"/>
    <w:rsid w:val="00106236"/>
    <w:rsid w:val="0011032D"/>
    <w:rsid w:val="00116CD0"/>
    <w:rsid w:val="00117469"/>
    <w:rsid w:val="00117CC9"/>
    <w:rsid w:val="00120D79"/>
    <w:rsid w:val="001217B2"/>
    <w:rsid w:val="00122230"/>
    <w:rsid w:val="00123498"/>
    <w:rsid w:val="001258BF"/>
    <w:rsid w:val="0013193E"/>
    <w:rsid w:val="00133B91"/>
    <w:rsid w:val="001362F0"/>
    <w:rsid w:val="0013666A"/>
    <w:rsid w:val="001401B2"/>
    <w:rsid w:val="00142156"/>
    <w:rsid w:val="00142ECC"/>
    <w:rsid w:val="00143782"/>
    <w:rsid w:val="00144696"/>
    <w:rsid w:val="001452B6"/>
    <w:rsid w:val="00145AF7"/>
    <w:rsid w:val="00151C1E"/>
    <w:rsid w:val="00152809"/>
    <w:rsid w:val="00152FC3"/>
    <w:rsid w:val="00153E58"/>
    <w:rsid w:val="001566CC"/>
    <w:rsid w:val="001620E7"/>
    <w:rsid w:val="00162CC8"/>
    <w:rsid w:val="00163AF4"/>
    <w:rsid w:val="00164D7E"/>
    <w:rsid w:val="0016678D"/>
    <w:rsid w:val="001669D7"/>
    <w:rsid w:val="001677FF"/>
    <w:rsid w:val="001726DC"/>
    <w:rsid w:val="00172752"/>
    <w:rsid w:val="00172A1B"/>
    <w:rsid w:val="00174298"/>
    <w:rsid w:val="001752C6"/>
    <w:rsid w:val="001768A2"/>
    <w:rsid w:val="00176DC2"/>
    <w:rsid w:val="00183F72"/>
    <w:rsid w:val="001842BA"/>
    <w:rsid w:val="00185973"/>
    <w:rsid w:val="00186E68"/>
    <w:rsid w:val="00187354"/>
    <w:rsid w:val="00187E43"/>
    <w:rsid w:val="001904DC"/>
    <w:rsid w:val="00190935"/>
    <w:rsid w:val="0019235D"/>
    <w:rsid w:val="00195956"/>
    <w:rsid w:val="00197686"/>
    <w:rsid w:val="001A0E09"/>
    <w:rsid w:val="001A15CC"/>
    <w:rsid w:val="001A5858"/>
    <w:rsid w:val="001A65E0"/>
    <w:rsid w:val="001A7DF2"/>
    <w:rsid w:val="001B255B"/>
    <w:rsid w:val="001B4547"/>
    <w:rsid w:val="001B4A7C"/>
    <w:rsid w:val="001B5F83"/>
    <w:rsid w:val="001B7133"/>
    <w:rsid w:val="001C0F02"/>
    <w:rsid w:val="001C28EC"/>
    <w:rsid w:val="001D3E27"/>
    <w:rsid w:val="001D4762"/>
    <w:rsid w:val="001D4B9D"/>
    <w:rsid w:val="001D53EB"/>
    <w:rsid w:val="001D60FB"/>
    <w:rsid w:val="001E21AD"/>
    <w:rsid w:val="001E21C9"/>
    <w:rsid w:val="001E3F30"/>
    <w:rsid w:val="001E6332"/>
    <w:rsid w:val="001F0AC6"/>
    <w:rsid w:val="001F0BED"/>
    <w:rsid w:val="001F539B"/>
    <w:rsid w:val="001F5439"/>
    <w:rsid w:val="00204E89"/>
    <w:rsid w:val="00210248"/>
    <w:rsid w:val="00210DB8"/>
    <w:rsid w:val="0021134D"/>
    <w:rsid w:val="00211562"/>
    <w:rsid w:val="002138B4"/>
    <w:rsid w:val="00213A7D"/>
    <w:rsid w:val="00214871"/>
    <w:rsid w:val="00214AC2"/>
    <w:rsid w:val="00214E1B"/>
    <w:rsid w:val="0021552E"/>
    <w:rsid w:val="00220899"/>
    <w:rsid w:val="002224E1"/>
    <w:rsid w:val="002261E3"/>
    <w:rsid w:val="00226E54"/>
    <w:rsid w:val="00227960"/>
    <w:rsid w:val="002304BC"/>
    <w:rsid w:val="00230683"/>
    <w:rsid w:val="0023086D"/>
    <w:rsid w:val="00230C00"/>
    <w:rsid w:val="0023104F"/>
    <w:rsid w:val="00231803"/>
    <w:rsid w:val="00231B3C"/>
    <w:rsid w:val="002329F3"/>
    <w:rsid w:val="002354AE"/>
    <w:rsid w:val="00237235"/>
    <w:rsid w:val="0024075B"/>
    <w:rsid w:val="00240D33"/>
    <w:rsid w:val="00241954"/>
    <w:rsid w:val="0024529B"/>
    <w:rsid w:val="002467CF"/>
    <w:rsid w:val="00250B79"/>
    <w:rsid w:val="00252B97"/>
    <w:rsid w:val="00254241"/>
    <w:rsid w:val="002542EE"/>
    <w:rsid w:val="0025798A"/>
    <w:rsid w:val="0026084F"/>
    <w:rsid w:val="002639D9"/>
    <w:rsid w:val="00264407"/>
    <w:rsid w:val="00265B98"/>
    <w:rsid w:val="002660B8"/>
    <w:rsid w:val="00266281"/>
    <w:rsid w:val="00270386"/>
    <w:rsid w:val="0027411A"/>
    <w:rsid w:val="0027506C"/>
    <w:rsid w:val="002750C9"/>
    <w:rsid w:val="0027696B"/>
    <w:rsid w:val="00277176"/>
    <w:rsid w:val="0028072B"/>
    <w:rsid w:val="002823FC"/>
    <w:rsid w:val="00283555"/>
    <w:rsid w:val="00284AE0"/>
    <w:rsid w:val="0028635F"/>
    <w:rsid w:val="00286C2D"/>
    <w:rsid w:val="002910C8"/>
    <w:rsid w:val="002925F9"/>
    <w:rsid w:val="002931A1"/>
    <w:rsid w:val="00295733"/>
    <w:rsid w:val="002A2197"/>
    <w:rsid w:val="002A34E1"/>
    <w:rsid w:val="002A4602"/>
    <w:rsid w:val="002A4A69"/>
    <w:rsid w:val="002A56B5"/>
    <w:rsid w:val="002A66B9"/>
    <w:rsid w:val="002A779B"/>
    <w:rsid w:val="002B0492"/>
    <w:rsid w:val="002B16BB"/>
    <w:rsid w:val="002B29E1"/>
    <w:rsid w:val="002B3521"/>
    <w:rsid w:val="002B406E"/>
    <w:rsid w:val="002B479A"/>
    <w:rsid w:val="002B53C3"/>
    <w:rsid w:val="002B66F5"/>
    <w:rsid w:val="002B684C"/>
    <w:rsid w:val="002B6C30"/>
    <w:rsid w:val="002B7863"/>
    <w:rsid w:val="002C110C"/>
    <w:rsid w:val="002C11EB"/>
    <w:rsid w:val="002C25C5"/>
    <w:rsid w:val="002D34CD"/>
    <w:rsid w:val="002D3D62"/>
    <w:rsid w:val="002D6650"/>
    <w:rsid w:val="002D6AE1"/>
    <w:rsid w:val="002D7536"/>
    <w:rsid w:val="002E07A8"/>
    <w:rsid w:val="002E323E"/>
    <w:rsid w:val="002E36AF"/>
    <w:rsid w:val="002E55F8"/>
    <w:rsid w:val="002E5AD3"/>
    <w:rsid w:val="002E6BA4"/>
    <w:rsid w:val="002E7207"/>
    <w:rsid w:val="002F0D19"/>
    <w:rsid w:val="002F1C05"/>
    <w:rsid w:val="002F3CD1"/>
    <w:rsid w:val="002F3D2A"/>
    <w:rsid w:val="002F5B0C"/>
    <w:rsid w:val="002F61E3"/>
    <w:rsid w:val="002F68E2"/>
    <w:rsid w:val="002F6AFE"/>
    <w:rsid w:val="0030374B"/>
    <w:rsid w:val="0030477F"/>
    <w:rsid w:val="00305345"/>
    <w:rsid w:val="00305C2B"/>
    <w:rsid w:val="00306A62"/>
    <w:rsid w:val="00307282"/>
    <w:rsid w:val="00307A5F"/>
    <w:rsid w:val="00307D1B"/>
    <w:rsid w:val="003108C6"/>
    <w:rsid w:val="0031466D"/>
    <w:rsid w:val="00316A37"/>
    <w:rsid w:val="00316E8F"/>
    <w:rsid w:val="003214A5"/>
    <w:rsid w:val="00321FA4"/>
    <w:rsid w:val="00323235"/>
    <w:rsid w:val="00325CEB"/>
    <w:rsid w:val="003332A2"/>
    <w:rsid w:val="00334375"/>
    <w:rsid w:val="00334C04"/>
    <w:rsid w:val="00335B47"/>
    <w:rsid w:val="00335E18"/>
    <w:rsid w:val="00335EAC"/>
    <w:rsid w:val="00335F0E"/>
    <w:rsid w:val="003364F7"/>
    <w:rsid w:val="00341AEA"/>
    <w:rsid w:val="00341E30"/>
    <w:rsid w:val="00341F67"/>
    <w:rsid w:val="003470B1"/>
    <w:rsid w:val="00350FD5"/>
    <w:rsid w:val="0035112D"/>
    <w:rsid w:val="00351C74"/>
    <w:rsid w:val="00351F66"/>
    <w:rsid w:val="003520C0"/>
    <w:rsid w:val="0035386A"/>
    <w:rsid w:val="00354798"/>
    <w:rsid w:val="0035643E"/>
    <w:rsid w:val="00356A12"/>
    <w:rsid w:val="00360514"/>
    <w:rsid w:val="003606CA"/>
    <w:rsid w:val="0036104B"/>
    <w:rsid w:val="00362269"/>
    <w:rsid w:val="003633D4"/>
    <w:rsid w:val="003655E1"/>
    <w:rsid w:val="00371063"/>
    <w:rsid w:val="00371525"/>
    <w:rsid w:val="00371FD8"/>
    <w:rsid w:val="00372CA7"/>
    <w:rsid w:val="00376180"/>
    <w:rsid w:val="00377276"/>
    <w:rsid w:val="00377424"/>
    <w:rsid w:val="00383E97"/>
    <w:rsid w:val="00387372"/>
    <w:rsid w:val="003901B8"/>
    <w:rsid w:val="00390E9F"/>
    <w:rsid w:val="00391FCE"/>
    <w:rsid w:val="00394942"/>
    <w:rsid w:val="003949F3"/>
    <w:rsid w:val="00394BA9"/>
    <w:rsid w:val="003966A4"/>
    <w:rsid w:val="003A05B5"/>
    <w:rsid w:val="003A1209"/>
    <w:rsid w:val="003A267D"/>
    <w:rsid w:val="003A3A01"/>
    <w:rsid w:val="003A564E"/>
    <w:rsid w:val="003A689C"/>
    <w:rsid w:val="003A74A7"/>
    <w:rsid w:val="003B0216"/>
    <w:rsid w:val="003B064F"/>
    <w:rsid w:val="003B13D1"/>
    <w:rsid w:val="003B1FE5"/>
    <w:rsid w:val="003B2443"/>
    <w:rsid w:val="003B29F3"/>
    <w:rsid w:val="003B2BD0"/>
    <w:rsid w:val="003B2DDE"/>
    <w:rsid w:val="003B2F07"/>
    <w:rsid w:val="003B33F7"/>
    <w:rsid w:val="003B454F"/>
    <w:rsid w:val="003B58E1"/>
    <w:rsid w:val="003B7599"/>
    <w:rsid w:val="003C029C"/>
    <w:rsid w:val="003C0E86"/>
    <w:rsid w:val="003C1A34"/>
    <w:rsid w:val="003C2544"/>
    <w:rsid w:val="003C46BA"/>
    <w:rsid w:val="003C47D2"/>
    <w:rsid w:val="003C4911"/>
    <w:rsid w:val="003C5BCA"/>
    <w:rsid w:val="003C62C6"/>
    <w:rsid w:val="003D1973"/>
    <w:rsid w:val="003D49F4"/>
    <w:rsid w:val="003D6DAC"/>
    <w:rsid w:val="003D7E76"/>
    <w:rsid w:val="003E14FA"/>
    <w:rsid w:val="003E2A5E"/>
    <w:rsid w:val="003E3032"/>
    <w:rsid w:val="003E3FB2"/>
    <w:rsid w:val="003E5A23"/>
    <w:rsid w:val="003E6F66"/>
    <w:rsid w:val="003E7B6C"/>
    <w:rsid w:val="003F029E"/>
    <w:rsid w:val="003F032C"/>
    <w:rsid w:val="003F185F"/>
    <w:rsid w:val="003F1DCF"/>
    <w:rsid w:val="003F2055"/>
    <w:rsid w:val="003F21EC"/>
    <w:rsid w:val="003F4765"/>
    <w:rsid w:val="003F5393"/>
    <w:rsid w:val="003F5A74"/>
    <w:rsid w:val="003F65A6"/>
    <w:rsid w:val="003F7BDE"/>
    <w:rsid w:val="004033E6"/>
    <w:rsid w:val="00406FBF"/>
    <w:rsid w:val="0040766C"/>
    <w:rsid w:val="004101A8"/>
    <w:rsid w:val="00410A47"/>
    <w:rsid w:val="0041136E"/>
    <w:rsid w:val="00414563"/>
    <w:rsid w:val="0041626B"/>
    <w:rsid w:val="0041678D"/>
    <w:rsid w:val="00416C6C"/>
    <w:rsid w:val="00417A10"/>
    <w:rsid w:val="00420CD1"/>
    <w:rsid w:val="00423551"/>
    <w:rsid w:val="00423F1B"/>
    <w:rsid w:val="00426C62"/>
    <w:rsid w:val="00426D00"/>
    <w:rsid w:val="00426FBA"/>
    <w:rsid w:val="0042772B"/>
    <w:rsid w:val="004310B4"/>
    <w:rsid w:val="00431B4C"/>
    <w:rsid w:val="00433441"/>
    <w:rsid w:val="004346D7"/>
    <w:rsid w:val="00435214"/>
    <w:rsid w:val="00435D07"/>
    <w:rsid w:val="00436678"/>
    <w:rsid w:val="00436948"/>
    <w:rsid w:val="0043737C"/>
    <w:rsid w:val="00442A6C"/>
    <w:rsid w:val="004435BA"/>
    <w:rsid w:val="00443774"/>
    <w:rsid w:val="00444190"/>
    <w:rsid w:val="00451C16"/>
    <w:rsid w:val="00452238"/>
    <w:rsid w:val="00452FE6"/>
    <w:rsid w:val="00453C76"/>
    <w:rsid w:val="00454DD4"/>
    <w:rsid w:val="00454E26"/>
    <w:rsid w:val="00456213"/>
    <w:rsid w:val="00456287"/>
    <w:rsid w:val="0045669D"/>
    <w:rsid w:val="00461497"/>
    <w:rsid w:val="004650E4"/>
    <w:rsid w:val="0046557C"/>
    <w:rsid w:val="00467C4C"/>
    <w:rsid w:val="004705AF"/>
    <w:rsid w:val="00471B63"/>
    <w:rsid w:val="00472DA9"/>
    <w:rsid w:val="0047305E"/>
    <w:rsid w:val="00473617"/>
    <w:rsid w:val="004743BE"/>
    <w:rsid w:val="0047518A"/>
    <w:rsid w:val="00476386"/>
    <w:rsid w:val="0047796A"/>
    <w:rsid w:val="00477F90"/>
    <w:rsid w:val="004832ED"/>
    <w:rsid w:val="00484DD3"/>
    <w:rsid w:val="004858CA"/>
    <w:rsid w:val="00486D71"/>
    <w:rsid w:val="00486FD7"/>
    <w:rsid w:val="004912AB"/>
    <w:rsid w:val="004914A1"/>
    <w:rsid w:val="004918B5"/>
    <w:rsid w:val="00491A1B"/>
    <w:rsid w:val="0049311D"/>
    <w:rsid w:val="004938E3"/>
    <w:rsid w:val="00493FD8"/>
    <w:rsid w:val="00494500"/>
    <w:rsid w:val="004948CA"/>
    <w:rsid w:val="004953E6"/>
    <w:rsid w:val="004956C3"/>
    <w:rsid w:val="00495761"/>
    <w:rsid w:val="00496924"/>
    <w:rsid w:val="00497AD6"/>
    <w:rsid w:val="004A17B5"/>
    <w:rsid w:val="004A2641"/>
    <w:rsid w:val="004A48F3"/>
    <w:rsid w:val="004A5589"/>
    <w:rsid w:val="004B0194"/>
    <w:rsid w:val="004B0DFC"/>
    <w:rsid w:val="004B3435"/>
    <w:rsid w:val="004B4E15"/>
    <w:rsid w:val="004C20E7"/>
    <w:rsid w:val="004C2656"/>
    <w:rsid w:val="004C2812"/>
    <w:rsid w:val="004C3409"/>
    <w:rsid w:val="004D0DAD"/>
    <w:rsid w:val="004D189F"/>
    <w:rsid w:val="004D3011"/>
    <w:rsid w:val="004D3FBF"/>
    <w:rsid w:val="004D49E8"/>
    <w:rsid w:val="004D4E83"/>
    <w:rsid w:val="004D6071"/>
    <w:rsid w:val="004D6665"/>
    <w:rsid w:val="004D6CE5"/>
    <w:rsid w:val="004E0C9D"/>
    <w:rsid w:val="004E1BB9"/>
    <w:rsid w:val="004E1CE0"/>
    <w:rsid w:val="004E36F3"/>
    <w:rsid w:val="004E454D"/>
    <w:rsid w:val="004E57D4"/>
    <w:rsid w:val="004E72E2"/>
    <w:rsid w:val="004F123D"/>
    <w:rsid w:val="004F16B4"/>
    <w:rsid w:val="004F5BAD"/>
    <w:rsid w:val="004F74A1"/>
    <w:rsid w:val="00500895"/>
    <w:rsid w:val="00500D68"/>
    <w:rsid w:val="005010B4"/>
    <w:rsid w:val="00501B8C"/>
    <w:rsid w:val="005029C0"/>
    <w:rsid w:val="00502E35"/>
    <w:rsid w:val="0050369B"/>
    <w:rsid w:val="00504743"/>
    <w:rsid w:val="005065BE"/>
    <w:rsid w:val="00511908"/>
    <w:rsid w:val="00512421"/>
    <w:rsid w:val="0051405E"/>
    <w:rsid w:val="00515101"/>
    <w:rsid w:val="0051658B"/>
    <w:rsid w:val="00521BC8"/>
    <w:rsid w:val="0052370F"/>
    <w:rsid w:val="0052599C"/>
    <w:rsid w:val="00526912"/>
    <w:rsid w:val="00527668"/>
    <w:rsid w:val="00527A9A"/>
    <w:rsid w:val="0053010B"/>
    <w:rsid w:val="00531E07"/>
    <w:rsid w:val="00531E2D"/>
    <w:rsid w:val="00534F9A"/>
    <w:rsid w:val="0053704E"/>
    <w:rsid w:val="0053710F"/>
    <w:rsid w:val="005377DD"/>
    <w:rsid w:val="005414E6"/>
    <w:rsid w:val="00544BD8"/>
    <w:rsid w:val="00545120"/>
    <w:rsid w:val="0054553C"/>
    <w:rsid w:val="005467CD"/>
    <w:rsid w:val="00550C71"/>
    <w:rsid w:val="00555D05"/>
    <w:rsid w:val="00561EF7"/>
    <w:rsid w:val="005621BF"/>
    <w:rsid w:val="00564ED7"/>
    <w:rsid w:val="00571515"/>
    <w:rsid w:val="005716C5"/>
    <w:rsid w:val="00571877"/>
    <w:rsid w:val="005732CB"/>
    <w:rsid w:val="00576322"/>
    <w:rsid w:val="00576492"/>
    <w:rsid w:val="005773B6"/>
    <w:rsid w:val="0057792B"/>
    <w:rsid w:val="005808CB"/>
    <w:rsid w:val="0058122C"/>
    <w:rsid w:val="00581ADB"/>
    <w:rsid w:val="005846B6"/>
    <w:rsid w:val="00584C20"/>
    <w:rsid w:val="00584F67"/>
    <w:rsid w:val="00587AD5"/>
    <w:rsid w:val="00587CC2"/>
    <w:rsid w:val="0059066D"/>
    <w:rsid w:val="00591219"/>
    <w:rsid w:val="00594084"/>
    <w:rsid w:val="0059449B"/>
    <w:rsid w:val="005946AC"/>
    <w:rsid w:val="00595276"/>
    <w:rsid w:val="00595A1E"/>
    <w:rsid w:val="00597CF9"/>
    <w:rsid w:val="005A2099"/>
    <w:rsid w:val="005A2E29"/>
    <w:rsid w:val="005A5F79"/>
    <w:rsid w:val="005A73DB"/>
    <w:rsid w:val="005B0EF1"/>
    <w:rsid w:val="005B1F66"/>
    <w:rsid w:val="005B2A70"/>
    <w:rsid w:val="005B32AC"/>
    <w:rsid w:val="005B3D33"/>
    <w:rsid w:val="005B5AC5"/>
    <w:rsid w:val="005B7161"/>
    <w:rsid w:val="005B74ED"/>
    <w:rsid w:val="005C0039"/>
    <w:rsid w:val="005C0E2B"/>
    <w:rsid w:val="005C4CC4"/>
    <w:rsid w:val="005C64C5"/>
    <w:rsid w:val="005C6C58"/>
    <w:rsid w:val="005C70FB"/>
    <w:rsid w:val="005C7311"/>
    <w:rsid w:val="005D172C"/>
    <w:rsid w:val="005D280D"/>
    <w:rsid w:val="005D2AD7"/>
    <w:rsid w:val="005D7C3F"/>
    <w:rsid w:val="005E026B"/>
    <w:rsid w:val="005E1DC1"/>
    <w:rsid w:val="005E1FFC"/>
    <w:rsid w:val="005E316C"/>
    <w:rsid w:val="005E332D"/>
    <w:rsid w:val="005E3B49"/>
    <w:rsid w:val="005E40AD"/>
    <w:rsid w:val="005E4CEE"/>
    <w:rsid w:val="005F3176"/>
    <w:rsid w:val="005F4EB3"/>
    <w:rsid w:val="00602630"/>
    <w:rsid w:val="00604BA8"/>
    <w:rsid w:val="006052E9"/>
    <w:rsid w:val="00605FCE"/>
    <w:rsid w:val="0060799D"/>
    <w:rsid w:val="006117E0"/>
    <w:rsid w:val="0061213E"/>
    <w:rsid w:val="0061522E"/>
    <w:rsid w:val="0061595E"/>
    <w:rsid w:val="00616817"/>
    <w:rsid w:val="006228E5"/>
    <w:rsid w:val="00623462"/>
    <w:rsid w:val="006241DA"/>
    <w:rsid w:val="006253BE"/>
    <w:rsid w:val="00625608"/>
    <w:rsid w:val="006258CB"/>
    <w:rsid w:val="00625C35"/>
    <w:rsid w:val="00625C3B"/>
    <w:rsid w:val="00627D6A"/>
    <w:rsid w:val="00631A9F"/>
    <w:rsid w:val="0063404D"/>
    <w:rsid w:val="00636977"/>
    <w:rsid w:val="00637034"/>
    <w:rsid w:val="00637DFE"/>
    <w:rsid w:val="00640649"/>
    <w:rsid w:val="006416BD"/>
    <w:rsid w:val="00641900"/>
    <w:rsid w:val="00642073"/>
    <w:rsid w:val="00643941"/>
    <w:rsid w:val="006469B8"/>
    <w:rsid w:val="006508C2"/>
    <w:rsid w:val="006508D0"/>
    <w:rsid w:val="00650BDA"/>
    <w:rsid w:val="00650CEB"/>
    <w:rsid w:val="00650FD5"/>
    <w:rsid w:val="006514AE"/>
    <w:rsid w:val="00651E38"/>
    <w:rsid w:val="0065213A"/>
    <w:rsid w:val="00653610"/>
    <w:rsid w:val="00653A1B"/>
    <w:rsid w:val="00653B45"/>
    <w:rsid w:val="0065405B"/>
    <w:rsid w:val="00656155"/>
    <w:rsid w:val="00656184"/>
    <w:rsid w:val="00656545"/>
    <w:rsid w:val="00656C68"/>
    <w:rsid w:val="0066003D"/>
    <w:rsid w:val="0066250C"/>
    <w:rsid w:val="00663D6A"/>
    <w:rsid w:val="00664323"/>
    <w:rsid w:val="00665F9A"/>
    <w:rsid w:val="006713CE"/>
    <w:rsid w:val="00673541"/>
    <w:rsid w:val="00673747"/>
    <w:rsid w:val="00674CEB"/>
    <w:rsid w:val="006750C2"/>
    <w:rsid w:val="006752A2"/>
    <w:rsid w:val="006778FD"/>
    <w:rsid w:val="0068057D"/>
    <w:rsid w:val="0068192C"/>
    <w:rsid w:val="006827C4"/>
    <w:rsid w:val="0068324B"/>
    <w:rsid w:val="006841A5"/>
    <w:rsid w:val="006856F2"/>
    <w:rsid w:val="0068581A"/>
    <w:rsid w:val="00690F07"/>
    <w:rsid w:val="00691445"/>
    <w:rsid w:val="0069563A"/>
    <w:rsid w:val="00695B78"/>
    <w:rsid w:val="00697E5B"/>
    <w:rsid w:val="006A1D3F"/>
    <w:rsid w:val="006A3861"/>
    <w:rsid w:val="006A5CA4"/>
    <w:rsid w:val="006A5D0F"/>
    <w:rsid w:val="006A645F"/>
    <w:rsid w:val="006A6AA5"/>
    <w:rsid w:val="006B04D4"/>
    <w:rsid w:val="006B184A"/>
    <w:rsid w:val="006B4EC9"/>
    <w:rsid w:val="006C076C"/>
    <w:rsid w:val="006C0AD3"/>
    <w:rsid w:val="006C13AA"/>
    <w:rsid w:val="006C31F0"/>
    <w:rsid w:val="006C32A2"/>
    <w:rsid w:val="006C5399"/>
    <w:rsid w:val="006C5B96"/>
    <w:rsid w:val="006C6CDD"/>
    <w:rsid w:val="006C74CC"/>
    <w:rsid w:val="006C7DFB"/>
    <w:rsid w:val="006D0E41"/>
    <w:rsid w:val="006D0E59"/>
    <w:rsid w:val="006D399E"/>
    <w:rsid w:val="006D4A46"/>
    <w:rsid w:val="006D63CD"/>
    <w:rsid w:val="006D7F2F"/>
    <w:rsid w:val="006E031A"/>
    <w:rsid w:val="006E26D4"/>
    <w:rsid w:val="006E49A5"/>
    <w:rsid w:val="006E5F13"/>
    <w:rsid w:val="006E6108"/>
    <w:rsid w:val="006E630A"/>
    <w:rsid w:val="006F139D"/>
    <w:rsid w:val="006F1BC5"/>
    <w:rsid w:val="006F1D64"/>
    <w:rsid w:val="006F1F04"/>
    <w:rsid w:val="006F257F"/>
    <w:rsid w:val="006F4695"/>
    <w:rsid w:val="006F49BD"/>
    <w:rsid w:val="006F61B6"/>
    <w:rsid w:val="006F653A"/>
    <w:rsid w:val="007027E6"/>
    <w:rsid w:val="0070371D"/>
    <w:rsid w:val="00704BC9"/>
    <w:rsid w:val="00706A12"/>
    <w:rsid w:val="007107DE"/>
    <w:rsid w:val="00713234"/>
    <w:rsid w:val="00714E9D"/>
    <w:rsid w:val="00715A95"/>
    <w:rsid w:val="00717B49"/>
    <w:rsid w:val="00721075"/>
    <w:rsid w:val="007224CC"/>
    <w:rsid w:val="00722869"/>
    <w:rsid w:val="00722FCD"/>
    <w:rsid w:val="00726A40"/>
    <w:rsid w:val="00726F61"/>
    <w:rsid w:val="00726F80"/>
    <w:rsid w:val="00727D5D"/>
    <w:rsid w:val="007337E6"/>
    <w:rsid w:val="00733C5D"/>
    <w:rsid w:val="00735682"/>
    <w:rsid w:val="0074633C"/>
    <w:rsid w:val="00746E61"/>
    <w:rsid w:val="0074741C"/>
    <w:rsid w:val="0074753B"/>
    <w:rsid w:val="0074786E"/>
    <w:rsid w:val="00750E7D"/>
    <w:rsid w:val="00753235"/>
    <w:rsid w:val="00756B50"/>
    <w:rsid w:val="007578F1"/>
    <w:rsid w:val="007608F0"/>
    <w:rsid w:val="00761DC6"/>
    <w:rsid w:val="00762011"/>
    <w:rsid w:val="007626F0"/>
    <w:rsid w:val="00762B42"/>
    <w:rsid w:val="0076301B"/>
    <w:rsid w:val="007639FF"/>
    <w:rsid w:val="007659B7"/>
    <w:rsid w:val="00765E90"/>
    <w:rsid w:val="0076603B"/>
    <w:rsid w:val="0076605E"/>
    <w:rsid w:val="00766F64"/>
    <w:rsid w:val="007702DB"/>
    <w:rsid w:val="0077154E"/>
    <w:rsid w:val="00771634"/>
    <w:rsid w:val="00771978"/>
    <w:rsid w:val="00773278"/>
    <w:rsid w:val="00775796"/>
    <w:rsid w:val="007770B1"/>
    <w:rsid w:val="007773DC"/>
    <w:rsid w:val="00780311"/>
    <w:rsid w:val="00780A1F"/>
    <w:rsid w:val="00780F47"/>
    <w:rsid w:val="007818C7"/>
    <w:rsid w:val="007819B6"/>
    <w:rsid w:val="00782C46"/>
    <w:rsid w:val="007853BF"/>
    <w:rsid w:val="00785EF4"/>
    <w:rsid w:val="0078700B"/>
    <w:rsid w:val="007901D4"/>
    <w:rsid w:val="007912E4"/>
    <w:rsid w:val="00791F63"/>
    <w:rsid w:val="00794311"/>
    <w:rsid w:val="0079484E"/>
    <w:rsid w:val="0079516C"/>
    <w:rsid w:val="00795EC9"/>
    <w:rsid w:val="00795FF4"/>
    <w:rsid w:val="007A08F7"/>
    <w:rsid w:val="007A3249"/>
    <w:rsid w:val="007A52AC"/>
    <w:rsid w:val="007B2841"/>
    <w:rsid w:val="007B4149"/>
    <w:rsid w:val="007B61A3"/>
    <w:rsid w:val="007C135F"/>
    <w:rsid w:val="007C180F"/>
    <w:rsid w:val="007C1B8F"/>
    <w:rsid w:val="007C4494"/>
    <w:rsid w:val="007C47CC"/>
    <w:rsid w:val="007C491C"/>
    <w:rsid w:val="007C7941"/>
    <w:rsid w:val="007D0A21"/>
    <w:rsid w:val="007D1350"/>
    <w:rsid w:val="007D4D39"/>
    <w:rsid w:val="007D62FF"/>
    <w:rsid w:val="007D6BA0"/>
    <w:rsid w:val="007D7ED3"/>
    <w:rsid w:val="007E0352"/>
    <w:rsid w:val="007E52F0"/>
    <w:rsid w:val="007F1D59"/>
    <w:rsid w:val="007F3231"/>
    <w:rsid w:val="007F3BF6"/>
    <w:rsid w:val="007F6B33"/>
    <w:rsid w:val="007F7F61"/>
    <w:rsid w:val="008046D9"/>
    <w:rsid w:val="008060A5"/>
    <w:rsid w:val="00807776"/>
    <w:rsid w:val="00807BBC"/>
    <w:rsid w:val="00810F00"/>
    <w:rsid w:val="0081140B"/>
    <w:rsid w:val="0081281B"/>
    <w:rsid w:val="008141F8"/>
    <w:rsid w:val="00815982"/>
    <w:rsid w:val="008175BD"/>
    <w:rsid w:val="00820292"/>
    <w:rsid w:val="00821FF3"/>
    <w:rsid w:val="00826102"/>
    <w:rsid w:val="00826367"/>
    <w:rsid w:val="00826493"/>
    <w:rsid w:val="00831578"/>
    <w:rsid w:val="00831895"/>
    <w:rsid w:val="00831B2C"/>
    <w:rsid w:val="00832ED9"/>
    <w:rsid w:val="008338A5"/>
    <w:rsid w:val="0083409A"/>
    <w:rsid w:val="00834AC0"/>
    <w:rsid w:val="00834AFD"/>
    <w:rsid w:val="0083537E"/>
    <w:rsid w:val="00837275"/>
    <w:rsid w:val="00837AB8"/>
    <w:rsid w:val="0084020B"/>
    <w:rsid w:val="0084207B"/>
    <w:rsid w:val="008423BA"/>
    <w:rsid w:val="00844523"/>
    <w:rsid w:val="00844FC4"/>
    <w:rsid w:val="0084658F"/>
    <w:rsid w:val="0084752C"/>
    <w:rsid w:val="00847D79"/>
    <w:rsid w:val="00850810"/>
    <w:rsid w:val="0085213B"/>
    <w:rsid w:val="00852E68"/>
    <w:rsid w:val="00854F9F"/>
    <w:rsid w:val="00855890"/>
    <w:rsid w:val="00856BC4"/>
    <w:rsid w:val="00857A2A"/>
    <w:rsid w:val="008607F6"/>
    <w:rsid w:val="00860D01"/>
    <w:rsid w:val="0086151C"/>
    <w:rsid w:val="00862C2C"/>
    <w:rsid w:val="008666AF"/>
    <w:rsid w:val="008677DC"/>
    <w:rsid w:val="00867D61"/>
    <w:rsid w:val="00871A16"/>
    <w:rsid w:val="00871A19"/>
    <w:rsid w:val="00871D11"/>
    <w:rsid w:val="00872347"/>
    <w:rsid w:val="00872D2E"/>
    <w:rsid w:val="00872F13"/>
    <w:rsid w:val="00873A48"/>
    <w:rsid w:val="00875146"/>
    <w:rsid w:val="00875486"/>
    <w:rsid w:val="0088043E"/>
    <w:rsid w:val="00886F0F"/>
    <w:rsid w:val="008876D7"/>
    <w:rsid w:val="00893A15"/>
    <w:rsid w:val="00893DB2"/>
    <w:rsid w:val="008940AB"/>
    <w:rsid w:val="008946C9"/>
    <w:rsid w:val="00895A52"/>
    <w:rsid w:val="00895F20"/>
    <w:rsid w:val="00896AFA"/>
    <w:rsid w:val="008A1967"/>
    <w:rsid w:val="008A273E"/>
    <w:rsid w:val="008A281F"/>
    <w:rsid w:val="008A3D62"/>
    <w:rsid w:val="008A7007"/>
    <w:rsid w:val="008A7B46"/>
    <w:rsid w:val="008B1558"/>
    <w:rsid w:val="008B18EE"/>
    <w:rsid w:val="008B225D"/>
    <w:rsid w:val="008B2287"/>
    <w:rsid w:val="008B25C8"/>
    <w:rsid w:val="008B40E2"/>
    <w:rsid w:val="008B42D1"/>
    <w:rsid w:val="008B4C1F"/>
    <w:rsid w:val="008B50BD"/>
    <w:rsid w:val="008B50BF"/>
    <w:rsid w:val="008B54D7"/>
    <w:rsid w:val="008B6502"/>
    <w:rsid w:val="008C1CDA"/>
    <w:rsid w:val="008C445E"/>
    <w:rsid w:val="008C511A"/>
    <w:rsid w:val="008C6347"/>
    <w:rsid w:val="008C6548"/>
    <w:rsid w:val="008C6A3E"/>
    <w:rsid w:val="008C766E"/>
    <w:rsid w:val="008C78AE"/>
    <w:rsid w:val="008D00D5"/>
    <w:rsid w:val="008D065F"/>
    <w:rsid w:val="008D20DE"/>
    <w:rsid w:val="008D3C6F"/>
    <w:rsid w:val="008D50EA"/>
    <w:rsid w:val="008D6649"/>
    <w:rsid w:val="008E0765"/>
    <w:rsid w:val="008E0E91"/>
    <w:rsid w:val="008E1673"/>
    <w:rsid w:val="008E2723"/>
    <w:rsid w:val="008E3102"/>
    <w:rsid w:val="008E3A00"/>
    <w:rsid w:val="008E47AE"/>
    <w:rsid w:val="008E4D4E"/>
    <w:rsid w:val="008E5898"/>
    <w:rsid w:val="008E5EEB"/>
    <w:rsid w:val="008E6DFE"/>
    <w:rsid w:val="008F00F6"/>
    <w:rsid w:val="008F1409"/>
    <w:rsid w:val="008F1B69"/>
    <w:rsid w:val="008F2DC8"/>
    <w:rsid w:val="008F43AB"/>
    <w:rsid w:val="008F54C3"/>
    <w:rsid w:val="008F550E"/>
    <w:rsid w:val="008F60DC"/>
    <w:rsid w:val="00900A79"/>
    <w:rsid w:val="00900F0D"/>
    <w:rsid w:val="0090194A"/>
    <w:rsid w:val="0090289B"/>
    <w:rsid w:val="00902A76"/>
    <w:rsid w:val="00903C6C"/>
    <w:rsid w:val="00904BEA"/>
    <w:rsid w:val="009052B8"/>
    <w:rsid w:val="009053A3"/>
    <w:rsid w:val="00905968"/>
    <w:rsid w:val="00905DD2"/>
    <w:rsid w:val="009073EF"/>
    <w:rsid w:val="009079EF"/>
    <w:rsid w:val="00912D08"/>
    <w:rsid w:val="00914818"/>
    <w:rsid w:val="00914A0A"/>
    <w:rsid w:val="009150C0"/>
    <w:rsid w:val="00917EB3"/>
    <w:rsid w:val="009236C9"/>
    <w:rsid w:val="00923943"/>
    <w:rsid w:val="00927042"/>
    <w:rsid w:val="00930480"/>
    <w:rsid w:val="0093247D"/>
    <w:rsid w:val="00933633"/>
    <w:rsid w:val="00933AD3"/>
    <w:rsid w:val="00933F0E"/>
    <w:rsid w:val="009356AF"/>
    <w:rsid w:val="0093582A"/>
    <w:rsid w:val="0093600D"/>
    <w:rsid w:val="00940C8C"/>
    <w:rsid w:val="00941874"/>
    <w:rsid w:val="00942C81"/>
    <w:rsid w:val="00942F71"/>
    <w:rsid w:val="00944048"/>
    <w:rsid w:val="0094474D"/>
    <w:rsid w:val="009457AA"/>
    <w:rsid w:val="009459F1"/>
    <w:rsid w:val="00950D0B"/>
    <w:rsid w:val="00951B68"/>
    <w:rsid w:val="00951D75"/>
    <w:rsid w:val="00954DC9"/>
    <w:rsid w:val="00955D55"/>
    <w:rsid w:val="00956ECD"/>
    <w:rsid w:val="00956EE2"/>
    <w:rsid w:val="00957940"/>
    <w:rsid w:val="0096024B"/>
    <w:rsid w:val="00960918"/>
    <w:rsid w:val="00960D65"/>
    <w:rsid w:val="00961602"/>
    <w:rsid w:val="00961C21"/>
    <w:rsid w:val="00963FCB"/>
    <w:rsid w:val="00964850"/>
    <w:rsid w:val="009702E3"/>
    <w:rsid w:val="00970868"/>
    <w:rsid w:val="0097459F"/>
    <w:rsid w:val="009747B1"/>
    <w:rsid w:val="00974F38"/>
    <w:rsid w:val="00975ACF"/>
    <w:rsid w:val="00975D29"/>
    <w:rsid w:val="009760A6"/>
    <w:rsid w:val="0097766D"/>
    <w:rsid w:val="009831C0"/>
    <w:rsid w:val="009831EB"/>
    <w:rsid w:val="00984692"/>
    <w:rsid w:val="00984E32"/>
    <w:rsid w:val="0098549F"/>
    <w:rsid w:val="00985521"/>
    <w:rsid w:val="0098555B"/>
    <w:rsid w:val="009858DD"/>
    <w:rsid w:val="00990BBC"/>
    <w:rsid w:val="00991EFC"/>
    <w:rsid w:val="00993021"/>
    <w:rsid w:val="009935A9"/>
    <w:rsid w:val="00995A25"/>
    <w:rsid w:val="009972B2"/>
    <w:rsid w:val="00997385"/>
    <w:rsid w:val="00997FD6"/>
    <w:rsid w:val="009A087C"/>
    <w:rsid w:val="009A11BD"/>
    <w:rsid w:val="009A1677"/>
    <w:rsid w:val="009A2666"/>
    <w:rsid w:val="009A3855"/>
    <w:rsid w:val="009A411B"/>
    <w:rsid w:val="009A5950"/>
    <w:rsid w:val="009A6549"/>
    <w:rsid w:val="009A7813"/>
    <w:rsid w:val="009B0EDC"/>
    <w:rsid w:val="009B2107"/>
    <w:rsid w:val="009B2AED"/>
    <w:rsid w:val="009B46F2"/>
    <w:rsid w:val="009C0677"/>
    <w:rsid w:val="009C1123"/>
    <w:rsid w:val="009C1481"/>
    <w:rsid w:val="009C22DE"/>
    <w:rsid w:val="009C38C3"/>
    <w:rsid w:val="009C3C26"/>
    <w:rsid w:val="009C3CCF"/>
    <w:rsid w:val="009C3E60"/>
    <w:rsid w:val="009C411C"/>
    <w:rsid w:val="009C4346"/>
    <w:rsid w:val="009C619E"/>
    <w:rsid w:val="009C6B81"/>
    <w:rsid w:val="009D2897"/>
    <w:rsid w:val="009D3524"/>
    <w:rsid w:val="009D4682"/>
    <w:rsid w:val="009D5432"/>
    <w:rsid w:val="009D5532"/>
    <w:rsid w:val="009D627C"/>
    <w:rsid w:val="009D6953"/>
    <w:rsid w:val="009D7894"/>
    <w:rsid w:val="009E0616"/>
    <w:rsid w:val="009E0645"/>
    <w:rsid w:val="009E35C4"/>
    <w:rsid w:val="009E4355"/>
    <w:rsid w:val="009E4E69"/>
    <w:rsid w:val="009E6250"/>
    <w:rsid w:val="009E649D"/>
    <w:rsid w:val="009E6684"/>
    <w:rsid w:val="009E72AD"/>
    <w:rsid w:val="009F11A2"/>
    <w:rsid w:val="009F212C"/>
    <w:rsid w:val="009F2D2F"/>
    <w:rsid w:val="009F32F4"/>
    <w:rsid w:val="00A055D7"/>
    <w:rsid w:val="00A06578"/>
    <w:rsid w:val="00A10B22"/>
    <w:rsid w:val="00A11363"/>
    <w:rsid w:val="00A12447"/>
    <w:rsid w:val="00A13419"/>
    <w:rsid w:val="00A13C82"/>
    <w:rsid w:val="00A143D1"/>
    <w:rsid w:val="00A163C8"/>
    <w:rsid w:val="00A16505"/>
    <w:rsid w:val="00A16595"/>
    <w:rsid w:val="00A16780"/>
    <w:rsid w:val="00A16813"/>
    <w:rsid w:val="00A22D7A"/>
    <w:rsid w:val="00A23D8B"/>
    <w:rsid w:val="00A24F12"/>
    <w:rsid w:val="00A2569C"/>
    <w:rsid w:val="00A2627C"/>
    <w:rsid w:val="00A26846"/>
    <w:rsid w:val="00A3241E"/>
    <w:rsid w:val="00A32D1E"/>
    <w:rsid w:val="00A32FF3"/>
    <w:rsid w:val="00A33255"/>
    <w:rsid w:val="00A34622"/>
    <w:rsid w:val="00A3516F"/>
    <w:rsid w:val="00A35229"/>
    <w:rsid w:val="00A37FEA"/>
    <w:rsid w:val="00A40EDB"/>
    <w:rsid w:val="00A42D66"/>
    <w:rsid w:val="00A42D6A"/>
    <w:rsid w:val="00A43ED8"/>
    <w:rsid w:val="00A442F2"/>
    <w:rsid w:val="00A46197"/>
    <w:rsid w:val="00A478D9"/>
    <w:rsid w:val="00A5019C"/>
    <w:rsid w:val="00A504B6"/>
    <w:rsid w:val="00A5149F"/>
    <w:rsid w:val="00A51B81"/>
    <w:rsid w:val="00A52DF4"/>
    <w:rsid w:val="00A56392"/>
    <w:rsid w:val="00A56477"/>
    <w:rsid w:val="00A57525"/>
    <w:rsid w:val="00A652A7"/>
    <w:rsid w:val="00A67330"/>
    <w:rsid w:val="00A70706"/>
    <w:rsid w:val="00A71110"/>
    <w:rsid w:val="00A73A5A"/>
    <w:rsid w:val="00A75069"/>
    <w:rsid w:val="00A76603"/>
    <w:rsid w:val="00A80D99"/>
    <w:rsid w:val="00A8217E"/>
    <w:rsid w:val="00A82F18"/>
    <w:rsid w:val="00A83872"/>
    <w:rsid w:val="00A85A69"/>
    <w:rsid w:val="00A85F41"/>
    <w:rsid w:val="00A86FEB"/>
    <w:rsid w:val="00A9225F"/>
    <w:rsid w:val="00A928AF"/>
    <w:rsid w:val="00A92A7D"/>
    <w:rsid w:val="00A969F4"/>
    <w:rsid w:val="00A97078"/>
    <w:rsid w:val="00AA19EB"/>
    <w:rsid w:val="00AA1C01"/>
    <w:rsid w:val="00AA257F"/>
    <w:rsid w:val="00AA2FB5"/>
    <w:rsid w:val="00AA3673"/>
    <w:rsid w:val="00AA3918"/>
    <w:rsid w:val="00AA4B05"/>
    <w:rsid w:val="00AA58E9"/>
    <w:rsid w:val="00AA7C43"/>
    <w:rsid w:val="00AB1B5F"/>
    <w:rsid w:val="00AB1FEB"/>
    <w:rsid w:val="00AB2269"/>
    <w:rsid w:val="00AB2CDF"/>
    <w:rsid w:val="00AC2009"/>
    <w:rsid w:val="00AC314F"/>
    <w:rsid w:val="00AC456C"/>
    <w:rsid w:val="00AC462A"/>
    <w:rsid w:val="00AC66B9"/>
    <w:rsid w:val="00AC683B"/>
    <w:rsid w:val="00AC6C06"/>
    <w:rsid w:val="00AC7639"/>
    <w:rsid w:val="00AD2AF7"/>
    <w:rsid w:val="00AD49C0"/>
    <w:rsid w:val="00AD5E91"/>
    <w:rsid w:val="00AE056F"/>
    <w:rsid w:val="00AE0CA7"/>
    <w:rsid w:val="00AE1F89"/>
    <w:rsid w:val="00AE7146"/>
    <w:rsid w:val="00AF084F"/>
    <w:rsid w:val="00AF0CA3"/>
    <w:rsid w:val="00AF2CE7"/>
    <w:rsid w:val="00AF4657"/>
    <w:rsid w:val="00AF5416"/>
    <w:rsid w:val="00AF5E1A"/>
    <w:rsid w:val="00AF7AD6"/>
    <w:rsid w:val="00B02D5D"/>
    <w:rsid w:val="00B06354"/>
    <w:rsid w:val="00B0636F"/>
    <w:rsid w:val="00B07B29"/>
    <w:rsid w:val="00B07D10"/>
    <w:rsid w:val="00B107A8"/>
    <w:rsid w:val="00B10A42"/>
    <w:rsid w:val="00B13B2F"/>
    <w:rsid w:val="00B144CC"/>
    <w:rsid w:val="00B14AD2"/>
    <w:rsid w:val="00B15393"/>
    <w:rsid w:val="00B157A9"/>
    <w:rsid w:val="00B16A67"/>
    <w:rsid w:val="00B2007F"/>
    <w:rsid w:val="00B2046F"/>
    <w:rsid w:val="00B2184E"/>
    <w:rsid w:val="00B22932"/>
    <w:rsid w:val="00B22EDE"/>
    <w:rsid w:val="00B2350A"/>
    <w:rsid w:val="00B250E8"/>
    <w:rsid w:val="00B30486"/>
    <w:rsid w:val="00B31C27"/>
    <w:rsid w:val="00B32471"/>
    <w:rsid w:val="00B332FE"/>
    <w:rsid w:val="00B34E02"/>
    <w:rsid w:val="00B372A9"/>
    <w:rsid w:val="00B372AE"/>
    <w:rsid w:val="00B374CE"/>
    <w:rsid w:val="00B37D11"/>
    <w:rsid w:val="00B40B82"/>
    <w:rsid w:val="00B415E8"/>
    <w:rsid w:val="00B41C9A"/>
    <w:rsid w:val="00B41F94"/>
    <w:rsid w:val="00B42217"/>
    <w:rsid w:val="00B4314E"/>
    <w:rsid w:val="00B449B2"/>
    <w:rsid w:val="00B469AD"/>
    <w:rsid w:val="00B47023"/>
    <w:rsid w:val="00B4764D"/>
    <w:rsid w:val="00B47954"/>
    <w:rsid w:val="00B47DD4"/>
    <w:rsid w:val="00B5005B"/>
    <w:rsid w:val="00B51ADE"/>
    <w:rsid w:val="00B52646"/>
    <w:rsid w:val="00B52C8F"/>
    <w:rsid w:val="00B55008"/>
    <w:rsid w:val="00B55961"/>
    <w:rsid w:val="00B62A09"/>
    <w:rsid w:val="00B639D4"/>
    <w:rsid w:val="00B64759"/>
    <w:rsid w:val="00B65177"/>
    <w:rsid w:val="00B65E32"/>
    <w:rsid w:val="00B6673D"/>
    <w:rsid w:val="00B7191F"/>
    <w:rsid w:val="00B725D1"/>
    <w:rsid w:val="00B73611"/>
    <w:rsid w:val="00B752BF"/>
    <w:rsid w:val="00B754A2"/>
    <w:rsid w:val="00B7593A"/>
    <w:rsid w:val="00B75A88"/>
    <w:rsid w:val="00B776EC"/>
    <w:rsid w:val="00B77FB0"/>
    <w:rsid w:val="00B8034A"/>
    <w:rsid w:val="00B85F43"/>
    <w:rsid w:val="00B86301"/>
    <w:rsid w:val="00B90577"/>
    <w:rsid w:val="00B91957"/>
    <w:rsid w:val="00B91A1D"/>
    <w:rsid w:val="00B91AC6"/>
    <w:rsid w:val="00B9219B"/>
    <w:rsid w:val="00B927C6"/>
    <w:rsid w:val="00B92A96"/>
    <w:rsid w:val="00B92D9D"/>
    <w:rsid w:val="00B949B1"/>
    <w:rsid w:val="00B96127"/>
    <w:rsid w:val="00B97B2D"/>
    <w:rsid w:val="00BA0EDB"/>
    <w:rsid w:val="00BA31CF"/>
    <w:rsid w:val="00BA31ED"/>
    <w:rsid w:val="00BA485F"/>
    <w:rsid w:val="00BA5679"/>
    <w:rsid w:val="00BA6773"/>
    <w:rsid w:val="00BA705B"/>
    <w:rsid w:val="00BB040B"/>
    <w:rsid w:val="00BB08E1"/>
    <w:rsid w:val="00BB28A2"/>
    <w:rsid w:val="00BB2DF1"/>
    <w:rsid w:val="00BB483F"/>
    <w:rsid w:val="00BB736E"/>
    <w:rsid w:val="00BC02E5"/>
    <w:rsid w:val="00BC0E60"/>
    <w:rsid w:val="00BC26A5"/>
    <w:rsid w:val="00BC2C59"/>
    <w:rsid w:val="00BC69FA"/>
    <w:rsid w:val="00BC75AC"/>
    <w:rsid w:val="00BD4313"/>
    <w:rsid w:val="00BD55E1"/>
    <w:rsid w:val="00BD6629"/>
    <w:rsid w:val="00BD7455"/>
    <w:rsid w:val="00BD777A"/>
    <w:rsid w:val="00BD7D44"/>
    <w:rsid w:val="00BE01FF"/>
    <w:rsid w:val="00BE1493"/>
    <w:rsid w:val="00BE1517"/>
    <w:rsid w:val="00BE18BA"/>
    <w:rsid w:val="00BE212A"/>
    <w:rsid w:val="00BE416E"/>
    <w:rsid w:val="00BF02A5"/>
    <w:rsid w:val="00BF2C2F"/>
    <w:rsid w:val="00BF2FAC"/>
    <w:rsid w:val="00BF3DE6"/>
    <w:rsid w:val="00BF4592"/>
    <w:rsid w:val="00BF5189"/>
    <w:rsid w:val="00C0016F"/>
    <w:rsid w:val="00C01DAD"/>
    <w:rsid w:val="00C029F3"/>
    <w:rsid w:val="00C04C3A"/>
    <w:rsid w:val="00C05153"/>
    <w:rsid w:val="00C07860"/>
    <w:rsid w:val="00C104C5"/>
    <w:rsid w:val="00C11266"/>
    <w:rsid w:val="00C125C3"/>
    <w:rsid w:val="00C14E19"/>
    <w:rsid w:val="00C16EC6"/>
    <w:rsid w:val="00C17295"/>
    <w:rsid w:val="00C208CF"/>
    <w:rsid w:val="00C20A4B"/>
    <w:rsid w:val="00C20F70"/>
    <w:rsid w:val="00C21C60"/>
    <w:rsid w:val="00C22642"/>
    <w:rsid w:val="00C228AA"/>
    <w:rsid w:val="00C2501E"/>
    <w:rsid w:val="00C25106"/>
    <w:rsid w:val="00C300E9"/>
    <w:rsid w:val="00C315CF"/>
    <w:rsid w:val="00C3182C"/>
    <w:rsid w:val="00C32B13"/>
    <w:rsid w:val="00C335DD"/>
    <w:rsid w:val="00C33D4D"/>
    <w:rsid w:val="00C43226"/>
    <w:rsid w:val="00C43737"/>
    <w:rsid w:val="00C44013"/>
    <w:rsid w:val="00C453BD"/>
    <w:rsid w:val="00C45C81"/>
    <w:rsid w:val="00C46EFA"/>
    <w:rsid w:val="00C472CA"/>
    <w:rsid w:val="00C47D4C"/>
    <w:rsid w:val="00C51034"/>
    <w:rsid w:val="00C51C56"/>
    <w:rsid w:val="00C5509F"/>
    <w:rsid w:val="00C5587C"/>
    <w:rsid w:val="00C57839"/>
    <w:rsid w:val="00C60104"/>
    <w:rsid w:val="00C6054D"/>
    <w:rsid w:val="00C6285A"/>
    <w:rsid w:val="00C62E7B"/>
    <w:rsid w:val="00C6439A"/>
    <w:rsid w:val="00C7197D"/>
    <w:rsid w:val="00C72977"/>
    <w:rsid w:val="00C73FE1"/>
    <w:rsid w:val="00C74AE3"/>
    <w:rsid w:val="00C7525E"/>
    <w:rsid w:val="00C76C3A"/>
    <w:rsid w:val="00C77673"/>
    <w:rsid w:val="00C7796E"/>
    <w:rsid w:val="00C8067F"/>
    <w:rsid w:val="00C82C2C"/>
    <w:rsid w:val="00C835F3"/>
    <w:rsid w:val="00C837A2"/>
    <w:rsid w:val="00C84474"/>
    <w:rsid w:val="00C84E7D"/>
    <w:rsid w:val="00C84EA3"/>
    <w:rsid w:val="00C8787E"/>
    <w:rsid w:val="00C90367"/>
    <w:rsid w:val="00C90465"/>
    <w:rsid w:val="00C908C9"/>
    <w:rsid w:val="00C91263"/>
    <w:rsid w:val="00C92435"/>
    <w:rsid w:val="00C9425D"/>
    <w:rsid w:val="00C9510E"/>
    <w:rsid w:val="00C95F19"/>
    <w:rsid w:val="00C963B5"/>
    <w:rsid w:val="00C967AE"/>
    <w:rsid w:val="00C96846"/>
    <w:rsid w:val="00C97791"/>
    <w:rsid w:val="00CA0A20"/>
    <w:rsid w:val="00CA10E7"/>
    <w:rsid w:val="00CA3ADC"/>
    <w:rsid w:val="00CA3F54"/>
    <w:rsid w:val="00CA691F"/>
    <w:rsid w:val="00CB1006"/>
    <w:rsid w:val="00CB1663"/>
    <w:rsid w:val="00CB2916"/>
    <w:rsid w:val="00CB48EE"/>
    <w:rsid w:val="00CB4C64"/>
    <w:rsid w:val="00CC02CF"/>
    <w:rsid w:val="00CC115F"/>
    <w:rsid w:val="00CC1B7D"/>
    <w:rsid w:val="00CC3377"/>
    <w:rsid w:val="00CC3476"/>
    <w:rsid w:val="00CC3AC4"/>
    <w:rsid w:val="00CC4C84"/>
    <w:rsid w:val="00CC5336"/>
    <w:rsid w:val="00CC5798"/>
    <w:rsid w:val="00CC686A"/>
    <w:rsid w:val="00CD0021"/>
    <w:rsid w:val="00CD0BD7"/>
    <w:rsid w:val="00CD1820"/>
    <w:rsid w:val="00CD4152"/>
    <w:rsid w:val="00CD4538"/>
    <w:rsid w:val="00CD5AA0"/>
    <w:rsid w:val="00CD62BE"/>
    <w:rsid w:val="00CD6BC4"/>
    <w:rsid w:val="00CE223C"/>
    <w:rsid w:val="00CE45D7"/>
    <w:rsid w:val="00CE618B"/>
    <w:rsid w:val="00CF080D"/>
    <w:rsid w:val="00CF20D2"/>
    <w:rsid w:val="00CF3131"/>
    <w:rsid w:val="00CF3BE1"/>
    <w:rsid w:val="00CF525E"/>
    <w:rsid w:val="00CF58C9"/>
    <w:rsid w:val="00CF6E9F"/>
    <w:rsid w:val="00D00243"/>
    <w:rsid w:val="00D0041F"/>
    <w:rsid w:val="00D00E95"/>
    <w:rsid w:val="00D0192C"/>
    <w:rsid w:val="00D02234"/>
    <w:rsid w:val="00D026AC"/>
    <w:rsid w:val="00D05B28"/>
    <w:rsid w:val="00D05ECD"/>
    <w:rsid w:val="00D073CB"/>
    <w:rsid w:val="00D1050C"/>
    <w:rsid w:val="00D124A6"/>
    <w:rsid w:val="00D1427B"/>
    <w:rsid w:val="00D16D54"/>
    <w:rsid w:val="00D2089D"/>
    <w:rsid w:val="00D229DC"/>
    <w:rsid w:val="00D24964"/>
    <w:rsid w:val="00D24AB7"/>
    <w:rsid w:val="00D276CC"/>
    <w:rsid w:val="00D27B01"/>
    <w:rsid w:val="00D30140"/>
    <w:rsid w:val="00D3065F"/>
    <w:rsid w:val="00D344C9"/>
    <w:rsid w:val="00D36EBA"/>
    <w:rsid w:val="00D37E07"/>
    <w:rsid w:val="00D409A6"/>
    <w:rsid w:val="00D40AC2"/>
    <w:rsid w:val="00D4100E"/>
    <w:rsid w:val="00D420E8"/>
    <w:rsid w:val="00D42DD6"/>
    <w:rsid w:val="00D460C8"/>
    <w:rsid w:val="00D47428"/>
    <w:rsid w:val="00D53CF2"/>
    <w:rsid w:val="00D54466"/>
    <w:rsid w:val="00D55D02"/>
    <w:rsid w:val="00D56187"/>
    <w:rsid w:val="00D568D7"/>
    <w:rsid w:val="00D578F4"/>
    <w:rsid w:val="00D6179C"/>
    <w:rsid w:val="00D62533"/>
    <w:rsid w:val="00D633D2"/>
    <w:rsid w:val="00D63A3C"/>
    <w:rsid w:val="00D66922"/>
    <w:rsid w:val="00D6724D"/>
    <w:rsid w:val="00D6791A"/>
    <w:rsid w:val="00D707E2"/>
    <w:rsid w:val="00D71BFD"/>
    <w:rsid w:val="00D72F22"/>
    <w:rsid w:val="00D75A83"/>
    <w:rsid w:val="00D77BC3"/>
    <w:rsid w:val="00D801C5"/>
    <w:rsid w:val="00D825E8"/>
    <w:rsid w:val="00D82F75"/>
    <w:rsid w:val="00D84841"/>
    <w:rsid w:val="00D87891"/>
    <w:rsid w:val="00D94224"/>
    <w:rsid w:val="00D95093"/>
    <w:rsid w:val="00D96B09"/>
    <w:rsid w:val="00D96BBE"/>
    <w:rsid w:val="00D96C7F"/>
    <w:rsid w:val="00DA0CEF"/>
    <w:rsid w:val="00DA4694"/>
    <w:rsid w:val="00DA473D"/>
    <w:rsid w:val="00DA5481"/>
    <w:rsid w:val="00DA57C4"/>
    <w:rsid w:val="00DA7BA2"/>
    <w:rsid w:val="00DB0063"/>
    <w:rsid w:val="00DB0087"/>
    <w:rsid w:val="00DB03EE"/>
    <w:rsid w:val="00DB0959"/>
    <w:rsid w:val="00DB3149"/>
    <w:rsid w:val="00DB5702"/>
    <w:rsid w:val="00DB6D11"/>
    <w:rsid w:val="00DB771F"/>
    <w:rsid w:val="00DC0058"/>
    <w:rsid w:val="00DC01F5"/>
    <w:rsid w:val="00DC198D"/>
    <w:rsid w:val="00DC1E99"/>
    <w:rsid w:val="00DC4C35"/>
    <w:rsid w:val="00DC72BF"/>
    <w:rsid w:val="00DC7457"/>
    <w:rsid w:val="00DD0149"/>
    <w:rsid w:val="00DD2D77"/>
    <w:rsid w:val="00DD4918"/>
    <w:rsid w:val="00DE09DF"/>
    <w:rsid w:val="00DE2420"/>
    <w:rsid w:val="00DE2817"/>
    <w:rsid w:val="00DE3FFB"/>
    <w:rsid w:val="00DE437A"/>
    <w:rsid w:val="00DE5FDD"/>
    <w:rsid w:val="00DE6219"/>
    <w:rsid w:val="00DE75BB"/>
    <w:rsid w:val="00DE7B95"/>
    <w:rsid w:val="00DF0DA8"/>
    <w:rsid w:val="00DF1892"/>
    <w:rsid w:val="00DF2447"/>
    <w:rsid w:val="00DF25D0"/>
    <w:rsid w:val="00DF2F79"/>
    <w:rsid w:val="00DF3713"/>
    <w:rsid w:val="00DF3B49"/>
    <w:rsid w:val="00DF45D3"/>
    <w:rsid w:val="00DF57F4"/>
    <w:rsid w:val="00DF7528"/>
    <w:rsid w:val="00E01CA0"/>
    <w:rsid w:val="00E02E86"/>
    <w:rsid w:val="00E03266"/>
    <w:rsid w:val="00E03683"/>
    <w:rsid w:val="00E03F98"/>
    <w:rsid w:val="00E04B98"/>
    <w:rsid w:val="00E067F8"/>
    <w:rsid w:val="00E06B58"/>
    <w:rsid w:val="00E109AD"/>
    <w:rsid w:val="00E13543"/>
    <w:rsid w:val="00E14595"/>
    <w:rsid w:val="00E15CDF"/>
    <w:rsid w:val="00E172C8"/>
    <w:rsid w:val="00E173FB"/>
    <w:rsid w:val="00E17817"/>
    <w:rsid w:val="00E17BF6"/>
    <w:rsid w:val="00E17FD6"/>
    <w:rsid w:val="00E200EA"/>
    <w:rsid w:val="00E213DC"/>
    <w:rsid w:val="00E2189E"/>
    <w:rsid w:val="00E266B7"/>
    <w:rsid w:val="00E269CF"/>
    <w:rsid w:val="00E30481"/>
    <w:rsid w:val="00E30A86"/>
    <w:rsid w:val="00E30DFB"/>
    <w:rsid w:val="00E321C2"/>
    <w:rsid w:val="00E323DF"/>
    <w:rsid w:val="00E32575"/>
    <w:rsid w:val="00E32BAE"/>
    <w:rsid w:val="00E32EF5"/>
    <w:rsid w:val="00E366D4"/>
    <w:rsid w:val="00E42CA3"/>
    <w:rsid w:val="00E440B3"/>
    <w:rsid w:val="00E44646"/>
    <w:rsid w:val="00E46F15"/>
    <w:rsid w:val="00E474EE"/>
    <w:rsid w:val="00E50599"/>
    <w:rsid w:val="00E5102D"/>
    <w:rsid w:val="00E51FEC"/>
    <w:rsid w:val="00E5254C"/>
    <w:rsid w:val="00E545AD"/>
    <w:rsid w:val="00E56576"/>
    <w:rsid w:val="00E60C15"/>
    <w:rsid w:val="00E60F8C"/>
    <w:rsid w:val="00E61567"/>
    <w:rsid w:val="00E61C29"/>
    <w:rsid w:val="00E62918"/>
    <w:rsid w:val="00E644E1"/>
    <w:rsid w:val="00E65FC6"/>
    <w:rsid w:val="00E6765C"/>
    <w:rsid w:val="00E67833"/>
    <w:rsid w:val="00E679EA"/>
    <w:rsid w:val="00E67FD8"/>
    <w:rsid w:val="00E71D9F"/>
    <w:rsid w:val="00E72471"/>
    <w:rsid w:val="00E72A12"/>
    <w:rsid w:val="00E72B3C"/>
    <w:rsid w:val="00E747F8"/>
    <w:rsid w:val="00E75A52"/>
    <w:rsid w:val="00E76629"/>
    <w:rsid w:val="00E77155"/>
    <w:rsid w:val="00E774B9"/>
    <w:rsid w:val="00E779BA"/>
    <w:rsid w:val="00E80630"/>
    <w:rsid w:val="00E8123D"/>
    <w:rsid w:val="00E81516"/>
    <w:rsid w:val="00E824BE"/>
    <w:rsid w:val="00E84079"/>
    <w:rsid w:val="00E86B47"/>
    <w:rsid w:val="00E8732C"/>
    <w:rsid w:val="00E87ECA"/>
    <w:rsid w:val="00E928B6"/>
    <w:rsid w:val="00E93E03"/>
    <w:rsid w:val="00E94997"/>
    <w:rsid w:val="00E94CE3"/>
    <w:rsid w:val="00E94E3A"/>
    <w:rsid w:val="00E95160"/>
    <w:rsid w:val="00E95C19"/>
    <w:rsid w:val="00EA69A4"/>
    <w:rsid w:val="00EB0717"/>
    <w:rsid w:val="00EB0AFC"/>
    <w:rsid w:val="00EB1FDC"/>
    <w:rsid w:val="00EB3E0C"/>
    <w:rsid w:val="00EB4F99"/>
    <w:rsid w:val="00EB6167"/>
    <w:rsid w:val="00EC2435"/>
    <w:rsid w:val="00EC3698"/>
    <w:rsid w:val="00EC5AE6"/>
    <w:rsid w:val="00EC76EB"/>
    <w:rsid w:val="00ED3B53"/>
    <w:rsid w:val="00ED4964"/>
    <w:rsid w:val="00ED4B90"/>
    <w:rsid w:val="00ED6091"/>
    <w:rsid w:val="00ED6D7D"/>
    <w:rsid w:val="00ED7231"/>
    <w:rsid w:val="00EE0EAA"/>
    <w:rsid w:val="00EE1957"/>
    <w:rsid w:val="00EE41D2"/>
    <w:rsid w:val="00EE4AC8"/>
    <w:rsid w:val="00EE516F"/>
    <w:rsid w:val="00EE5AD6"/>
    <w:rsid w:val="00EE6001"/>
    <w:rsid w:val="00EE6090"/>
    <w:rsid w:val="00EE6973"/>
    <w:rsid w:val="00EE6D53"/>
    <w:rsid w:val="00EE713B"/>
    <w:rsid w:val="00EF37AB"/>
    <w:rsid w:val="00EF49B3"/>
    <w:rsid w:val="00F00E79"/>
    <w:rsid w:val="00F05EA3"/>
    <w:rsid w:val="00F05FBF"/>
    <w:rsid w:val="00F070EE"/>
    <w:rsid w:val="00F07CC8"/>
    <w:rsid w:val="00F07E02"/>
    <w:rsid w:val="00F1253E"/>
    <w:rsid w:val="00F132B6"/>
    <w:rsid w:val="00F14F53"/>
    <w:rsid w:val="00F14F6E"/>
    <w:rsid w:val="00F1571D"/>
    <w:rsid w:val="00F1693C"/>
    <w:rsid w:val="00F17625"/>
    <w:rsid w:val="00F201E5"/>
    <w:rsid w:val="00F20FB6"/>
    <w:rsid w:val="00F216D9"/>
    <w:rsid w:val="00F21FC3"/>
    <w:rsid w:val="00F22ABB"/>
    <w:rsid w:val="00F22DE8"/>
    <w:rsid w:val="00F240EC"/>
    <w:rsid w:val="00F2657C"/>
    <w:rsid w:val="00F302FA"/>
    <w:rsid w:val="00F30494"/>
    <w:rsid w:val="00F30703"/>
    <w:rsid w:val="00F314E2"/>
    <w:rsid w:val="00F33250"/>
    <w:rsid w:val="00F342C5"/>
    <w:rsid w:val="00F3520B"/>
    <w:rsid w:val="00F356C3"/>
    <w:rsid w:val="00F404AC"/>
    <w:rsid w:val="00F41EE4"/>
    <w:rsid w:val="00F42C16"/>
    <w:rsid w:val="00F438A5"/>
    <w:rsid w:val="00F4449B"/>
    <w:rsid w:val="00F44FF9"/>
    <w:rsid w:val="00F51F91"/>
    <w:rsid w:val="00F52239"/>
    <w:rsid w:val="00F53B4D"/>
    <w:rsid w:val="00F55AFC"/>
    <w:rsid w:val="00F55DC4"/>
    <w:rsid w:val="00F56970"/>
    <w:rsid w:val="00F56A36"/>
    <w:rsid w:val="00F56CEA"/>
    <w:rsid w:val="00F6011F"/>
    <w:rsid w:val="00F60976"/>
    <w:rsid w:val="00F6216E"/>
    <w:rsid w:val="00F62A52"/>
    <w:rsid w:val="00F62E32"/>
    <w:rsid w:val="00F6351F"/>
    <w:rsid w:val="00F63D29"/>
    <w:rsid w:val="00F65255"/>
    <w:rsid w:val="00F6715A"/>
    <w:rsid w:val="00F67D52"/>
    <w:rsid w:val="00F70102"/>
    <w:rsid w:val="00F70C94"/>
    <w:rsid w:val="00F71747"/>
    <w:rsid w:val="00F732B6"/>
    <w:rsid w:val="00F7330F"/>
    <w:rsid w:val="00F7486B"/>
    <w:rsid w:val="00F74CE0"/>
    <w:rsid w:val="00F77CFD"/>
    <w:rsid w:val="00F81177"/>
    <w:rsid w:val="00F81271"/>
    <w:rsid w:val="00F82157"/>
    <w:rsid w:val="00F8280E"/>
    <w:rsid w:val="00F83CA8"/>
    <w:rsid w:val="00F850B0"/>
    <w:rsid w:val="00F865E2"/>
    <w:rsid w:val="00F86D8E"/>
    <w:rsid w:val="00F90837"/>
    <w:rsid w:val="00F933F2"/>
    <w:rsid w:val="00F93445"/>
    <w:rsid w:val="00F93DFA"/>
    <w:rsid w:val="00F93F65"/>
    <w:rsid w:val="00F95511"/>
    <w:rsid w:val="00F9578C"/>
    <w:rsid w:val="00F95CCC"/>
    <w:rsid w:val="00F97CA3"/>
    <w:rsid w:val="00FB0FB0"/>
    <w:rsid w:val="00FB73AE"/>
    <w:rsid w:val="00FC2BD7"/>
    <w:rsid w:val="00FC3D76"/>
    <w:rsid w:val="00FC464E"/>
    <w:rsid w:val="00FC4B67"/>
    <w:rsid w:val="00FC5481"/>
    <w:rsid w:val="00FC5EF0"/>
    <w:rsid w:val="00FD062C"/>
    <w:rsid w:val="00FD0A36"/>
    <w:rsid w:val="00FD146B"/>
    <w:rsid w:val="00FD27D2"/>
    <w:rsid w:val="00FD49BE"/>
    <w:rsid w:val="00FD5856"/>
    <w:rsid w:val="00FD5E5B"/>
    <w:rsid w:val="00FE08B4"/>
    <w:rsid w:val="00FE08C7"/>
    <w:rsid w:val="00FE0F5C"/>
    <w:rsid w:val="00FE1D58"/>
    <w:rsid w:val="00FE1DA6"/>
    <w:rsid w:val="00FE3841"/>
    <w:rsid w:val="00FE3C34"/>
    <w:rsid w:val="00FE4409"/>
    <w:rsid w:val="00FE5B32"/>
    <w:rsid w:val="00FE7AC7"/>
    <w:rsid w:val="00FF06DB"/>
    <w:rsid w:val="00FF15F4"/>
    <w:rsid w:val="00FF1651"/>
    <w:rsid w:val="00FF2928"/>
    <w:rsid w:val="00FF3426"/>
    <w:rsid w:val="00FF4945"/>
    <w:rsid w:val="00FF7596"/>
    <w:rsid w:val="00FF7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52C6"/>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link w:val="Heading1Char"/>
    <w:uiPriority w:val="9"/>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noindent"/>
    <w:uiPriority w:val="9"/>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link w:val="Heading3Char"/>
    <w:uiPriority w:val="9"/>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uiPriority w:val="9"/>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uiPriority w:val="9"/>
    <w:qFormat/>
    <w:rsid w:val="002B66F5"/>
    <w:pPr>
      <w:numPr>
        <w:ilvl w:val="4"/>
        <w:numId w:val="38"/>
      </w:numPr>
      <w:spacing w:before="240" w:after="60"/>
      <w:outlineLvl w:val="4"/>
    </w:pPr>
    <w:rPr>
      <w:rFonts w:ascii="Arial" w:hAnsi="Arial"/>
      <w:sz w:val="22"/>
    </w:rPr>
  </w:style>
  <w:style w:type="paragraph" w:styleId="Heading6">
    <w:name w:val="heading 6"/>
    <w:basedOn w:val="Normal"/>
    <w:next w:val="Normal"/>
    <w:uiPriority w:val="9"/>
    <w:qFormat/>
    <w:rsid w:val="002B66F5"/>
    <w:pPr>
      <w:numPr>
        <w:ilvl w:val="5"/>
        <w:numId w:val="38"/>
      </w:numPr>
      <w:spacing w:before="240" w:after="60"/>
      <w:outlineLvl w:val="5"/>
    </w:pPr>
    <w:rPr>
      <w:i/>
      <w:sz w:val="22"/>
    </w:rPr>
  </w:style>
  <w:style w:type="paragraph" w:styleId="Heading7">
    <w:name w:val="heading 7"/>
    <w:basedOn w:val="Normal"/>
    <w:next w:val="Normal"/>
    <w:uiPriority w:val="9"/>
    <w:qFormat/>
    <w:rsid w:val="002B66F5"/>
    <w:pPr>
      <w:numPr>
        <w:ilvl w:val="6"/>
        <w:numId w:val="38"/>
      </w:numPr>
      <w:spacing w:before="240" w:after="60"/>
      <w:outlineLvl w:val="6"/>
    </w:pPr>
    <w:rPr>
      <w:rFonts w:ascii="Arial" w:hAnsi="Arial"/>
    </w:rPr>
  </w:style>
  <w:style w:type="paragraph" w:styleId="Heading8">
    <w:name w:val="heading 8"/>
    <w:basedOn w:val="Normal"/>
    <w:next w:val="Normal"/>
    <w:uiPriority w:val="9"/>
    <w:qFormat/>
    <w:rsid w:val="002B66F5"/>
    <w:pPr>
      <w:numPr>
        <w:ilvl w:val="7"/>
        <w:numId w:val="38"/>
      </w:numPr>
      <w:spacing w:before="240" w:after="60"/>
      <w:outlineLvl w:val="7"/>
    </w:pPr>
    <w:rPr>
      <w:rFonts w:ascii="Arial" w:hAnsi="Arial"/>
      <w:i/>
    </w:rPr>
  </w:style>
  <w:style w:type="paragraph" w:styleId="Heading9">
    <w:name w:val="heading 9"/>
    <w:basedOn w:val="Normal"/>
    <w:next w:val="Normal"/>
    <w:uiPriority w:val="9"/>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oindent">
    <w:name w:val="Normal (no indent)"/>
    <w:basedOn w:val="Normal"/>
    <w:next w:val="Normal"/>
    <w:rsid w:val="0053704E"/>
    <w:pPr>
      <w:ind w:firstLine="0"/>
    </w:pPr>
  </w:style>
  <w:style w:type="paragraph" w:customStyle="1" w:styleId="abstract">
    <w:name w:val="abstract"/>
    <w:basedOn w:val="Normalnoindent"/>
    <w:rsid w:val="00C91263"/>
    <w:pPr>
      <w:spacing w:before="600" w:after="120" w:line="220" w:lineRule="exact"/>
      <w:ind w:left="567" w:right="567"/>
      <w:contextualSpacing/>
    </w:pPr>
    <w:rPr>
      <w:sz w:val="18"/>
    </w:rPr>
  </w:style>
  <w:style w:type="paragraph" w:customStyle="1" w:styleId="address">
    <w:name w:val="address"/>
    <w:basedOn w:val="Normalnoindent"/>
    <w:rsid w:val="0053704E"/>
    <w:pPr>
      <w:jc w:val="center"/>
    </w:pPr>
    <w:rPr>
      <w:sz w:val="18"/>
    </w:rPr>
  </w:style>
  <w:style w:type="paragraph" w:customStyle="1" w:styleId="author">
    <w:name w:val="author"/>
    <w:basedOn w:val="Normalnoindent"/>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Normalnoindent"/>
    <w:next w:val="Normalnoindent"/>
    <w:rsid w:val="008B1558"/>
    <w:pPr>
      <w:spacing w:before="240" w:after="120" w:line="240" w:lineRule="auto"/>
      <w:jc w:val="center"/>
    </w:pPr>
  </w:style>
  <w:style w:type="paragraph" w:customStyle="1" w:styleId="bulletitem">
    <w:name w:val="bullet item"/>
    <w:basedOn w:val="Normal"/>
    <w:rsid w:val="00733C5D"/>
    <w:pPr>
      <w:numPr>
        <w:numId w:val="50"/>
      </w:numPr>
      <w:spacing w:before="120" w:after="120" w:line="240" w:lineRule="auto"/>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Normalnoindent"/>
    <w:rsid w:val="0053704E"/>
    <w:pPr>
      <w:tabs>
        <w:tab w:val="left" w:pos="6237"/>
      </w:tabs>
      <w:spacing w:before="120" w:after="120"/>
      <w:ind w:left="227"/>
      <w:jc w:val="center"/>
    </w:pPr>
  </w:style>
  <w:style w:type="paragraph" w:customStyle="1" w:styleId="figurecaption">
    <w:name w:val="figure caption"/>
    <w:basedOn w:val="Normal"/>
    <w:next w:val="Normalnoindent"/>
    <w:rsid w:val="00AC7639"/>
    <w:pPr>
      <w:keepNext/>
      <w:keepLines/>
      <w:spacing w:before="120" w:after="240" w:line="240" w:lineRule="auto"/>
      <w:ind w:left="227" w:right="227"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link w:val="FooterChar"/>
    <w:uiPriority w:val="99"/>
    <w:rsid w:val="0053704E"/>
    <w:pPr>
      <w:tabs>
        <w:tab w:val="center" w:pos="4536"/>
        <w:tab w:val="right" w:pos="9072"/>
      </w:tabs>
    </w:pPr>
  </w:style>
  <w:style w:type="paragraph" w:customStyle="1" w:styleId="heading10">
    <w:name w:val="heading1"/>
    <w:basedOn w:val="Heading1"/>
    <w:next w:val="Normalnoindent"/>
    <w:rsid w:val="002B66F5"/>
  </w:style>
  <w:style w:type="paragraph" w:customStyle="1" w:styleId="heading20">
    <w:name w:val="heading2"/>
    <w:basedOn w:val="Heading2"/>
    <w:next w:val="Normalnoindent"/>
    <w:rsid w:val="00190935"/>
  </w:style>
  <w:style w:type="paragraph" w:customStyle="1" w:styleId="heading30">
    <w:name w:val="heading3"/>
    <w:basedOn w:val="Normal"/>
    <w:next w:val="Normalnoindent"/>
    <w:rsid w:val="0061595E"/>
    <w:pPr>
      <w:spacing w:before="240"/>
      <w:ind w:firstLine="0"/>
    </w:pPr>
    <w:rPr>
      <w:b/>
    </w:rPr>
  </w:style>
  <w:style w:type="paragraph" w:customStyle="1" w:styleId="heading40">
    <w:name w:val="heading4"/>
    <w:basedOn w:val="Heading4"/>
    <w:next w:val="Normalnoindent"/>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F4695"/>
    <w:pPr>
      <w:numPr>
        <w:numId w:val="37"/>
      </w:numPr>
      <w:spacing w:before="120" w:after="120"/>
    </w:pPr>
  </w:style>
  <w:style w:type="paragraph" w:customStyle="1" w:styleId="programcode">
    <w:name w:val="programcode"/>
    <w:basedOn w:val="Normal"/>
    <w:rsid w:val="005B2A70"/>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line="240" w:lineRule="auto"/>
      <w:ind w:left="340" w:right="340" w:firstLine="0"/>
      <w:contextualSpacing/>
      <w:jc w:val="left"/>
    </w:pPr>
    <w:rPr>
      <w:rFonts w:ascii="Consolas" w:hAnsi="Consolas"/>
      <w:sz w:val="18"/>
    </w:rPr>
  </w:style>
  <w:style w:type="paragraph" w:customStyle="1" w:styleId="referenceitem">
    <w:name w:val="referenceitem"/>
    <w:basedOn w:val="Normal"/>
    <w:rsid w:val="00F97CA3"/>
    <w:pPr>
      <w:spacing w:line="220" w:lineRule="exact"/>
      <w:ind w:left="284" w:hanging="284"/>
      <w:jc w:val="left"/>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1">
    <w:name w:val="Title1"/>
    <w:basedOn w:val="Normalnoindent"/>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1752C6"/>
    <w:rPr>
      <w:rFonts w:ascii="Consolas" w:hAnsi="Consolas"/>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 w:val="18"/>
      <w:szCs w:val="18"/>
      <w:lang w:val="en-US" w:eastAsia="de-DE" w:bidi="ar-SA"/>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styleId="BalloonText">
    <w:name w:val="Balloon Text"/>
    <w:basedOn w:val="Normal"/>
    <w:link w:val="BalloonTextChar"/>
    <w:rsid w:val="000C5B9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B9E"/>
    <w:rPr>
      <w:rFonts w:ascii="Tahoma" w:hAnsi="Tahoma" w:cs="Tahoma"/>
      <w:sz w:val="16"/>
      <w:szCs w:val="16"/>
      <w:lang w:val="en-US"/>
    </w:rPr>
  </w:style>
  <w:style w:type="paragraph" w:customStyle="1" w:styleId="Style1">
    <w:name w:val="Style1"/>
    <w:basedOn w:val="figurecaption"/>
    <w:qFormat/>
    <w:rsid w:val="00663D6A"/>
    <w:rPr>
      <w:b/>
    </w:rPr>
  </w:style>
  <w:style w:type="character" w:customStyle="1" w:styleId="heading3-notbold">
    <w:name w:val="heading3 - not bold"/>
    <w:basedOn w:val="DefaultParagraphFont"/>
    <w:uiPriority w:val="1"/>
    <w:qFormat/>
    <w:rsid w:val="00D6179C"/>
    <w:rPr>
      <w:b/>
    </w:rPr>
  </w:style>
  <w:style w:type="paragraph" w:customStyle="1" w:styleId="Normaloffsetnocaption">
    <w:name w:val="Normal offset (no caption)"/>
    <w:basedOn w:val="Normaloffset"/>
    <w:qFormat/>
    <w:rsid w:val="009E0645"/>
    <w:rPr>
      <w:rFonts w:ascii="Cambria Math" w:hAnsi="Cambria Math" w:cs="Cambria Math"/>
    </w:rPr>
  </w:style>
  <w:style w:type="table" w:styleId="TableGrid">
    <w:name w:val="Table Grid"/>
    <w:basedOn w:val="TableNormal"/>
    <w:uiPriority w:val="59"/>
    <w:rsid w:val="006C076C"/>
    <w:rPr>
      <w:rFonts w:asciiTheme="minorHAnsi" w:eastAsiaTheme="minorHAnsi" w:hAnsiTheme="minorHAnsi" w:cstheme="minorBidi"/>
      <w:sz w:val="22"/>
      <w:szCs w:val="22"/>
      <w:lang w:val="cs-CZ"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offset">
    <w:name w:val="Normal offset"/>
    <w:basedOn w:val="Normal"/>
    <w:qFormat/>
    <w:rsid w:val="004953E6"/>
    <w:pPr>
      <w:tabs>
        <w:tab w:val="left" w:pos="170"/>
      </w:tabs>
      <w:spacing w:before="180" w:after="180" w:line="240" w:lineRule="auto"/>
      <w:ind w:left="227" w:right="227" w:firstLine="0"/>
      <w:contextualSpacing/>
    </w:pPr>
    <w:rPr>
      <w:iCs/>
      <w:noProof/>
    </w:rPr>
  </w:style>
  <w:style w:type="character" w:customStyle="1" w:styleId="Inlinecode">
    <w:name w:val="Inline code"/>
    <w:basedOn w:val="DefaultParagraphFont"/>
    <w:uiPriority w:val="1"/>
    <w:qFormat/>
    <w:rsid w:val="00544BD8"/>
    <w:rPr>
      <w:rFonts w:ascii="Consolas" w:hAnsi="Consolas"/>
      <w:sz w:val="16"/>
    </w:rPr>
  </w:style>
  <w:style w:type="paragraph" w:customStyle="1" w:styleId="NormalFirst">
    <w:name w:val="Normal First"/>
    <w:basedOn w:val="Normal"/>
    <w:next w:val="Normal"/>
    <w:qFormat/>
    <w:rsid w:val="009E0645"/>
    <w:pPr>
      <w:overflowPunct/>
      <w:autoSpaceDE/>
      <w:autoSpaceDN/>
      <w:adjustRightInd/>
      <w:spacing w:line="240" w:lineRule="auto"/>
      <w:ind w:firstLine="0"/>
      <w:textAlignment w:val="auto"/>
    </w:pPr>
    <w:rPr>
      <w:rFonts w:eastAsiaTheme="minorHAnsi" w:cstheme="minorBidi"/>
      <w:sz w:val="18"/>
      <w:szCs w:val="22"/>
      <w:lang w:eastAsia="en-US"/>
    </w:rPr>
  </w:style>
  <w:style w:type="paragraph" w:customStyle="1" w:styleId="NormalHeading">
    <w:name w:val="Normal Heading"/>
    <w:basedOn w:val="NormalFirst"/>
    <w:next w:val="Normal"/>
    <w:qFormat/>
    <w:rsid w:val="0084020B"/>
    <w:pPr>
      <w:spacing w:before="120"/>
    </w:pPr>
  </w:style>
  <w:style w:type="paragraph" w:customStyle="1" w:styleId="NormalMargins">
    <w:name w:val="Normal Margins"/>
    <w:basedOn w:val="NormalFirst"/>
    <w:qFormat/>
    <w:rsid w:val="0084020B"/>
    <w:pPr>
      <w:spacing w:before="120" w:after="120"/>
      <w:ind w:left="142" w:firstLine="142"/>
      <w:contextualSpacing/>
    </w:pPr>
    <w:rPr>
      <w:rFonts w:asciiTheme="majorHAnsi" w:hAnsiTheme="majorHAnsi"/>
    </w:rPr>
  </w:style>
  <w:style w:type="character" w:customStyle="1" w:styleId="Heading3Char">
    <w:name w:val="Heading 3 Char"/>
    <w:basedOn w:val="DefaultParagraphFont"/>
    <w:link w:val="Heading3"/>
    <w:uiPriority w:val="9"/>
    <w:rsid w:val="00BF02A5"/>
    <w:rPr>
      <w:b/>
      <w:lang w:val="en-US"/>
    </w:rPr>
  </w:style>
  <w:style w:type="paragraph" w:customStyle="1" w:styleId="Codenoborder">
    <w:name w:val="Code no border"/>
    <w:basedOn w:val="Normal"/>
    <w:qFormat/>
    <w:rsid w:val="008A273E"/>
    <w:pPr>
      <w:overflowPunct/>
      <w:autoSpaceDE/>
      <w:autoSpaceDN/>
      <w:adjustRightInd/>
      <w:spacing w:before="240" w:after="120" w:line="240" w:lineRule="auto"/>
      <w:ind w:left="204" w:right="147" w:firstLine="0"/>
      <w:contextualSpacing/>
      <w:jc w:val="left"/>
      <w:textAlignment w:val="auto"/>
    </w:pPr>
    <w:rPr>
      <w:rFonts w:ascii="Consolas" w:hAnsi="Consolas"/>
      <w:noProof/>
      <w:sz w:val="16"/>
      <w:lang w:eastAsia="en-US"/>
    </w:rPr>
  </w:style>
  <w:style w:type="paragraph" w:customStyle="1" w:styleId="Listwithspaces">
    <w:name w:val="List with spaces"/>
    <w:basedOn w:val="ListParagraph"/>
    <w:qFormat/>
    <w:rsid w:val="00BF02A5"/>
    <w:pPr>
      <w:numPr>
        <w:numId w:val="46"/>
      </w:numPr>
      <w:tabs>
        <w:tab w:val="num" w:pos="432"/>
      </w:tabs>
      <w:overflowPunct/>
      <w:autoSpaceDE/>
      <w:autoSpaceDN/>
      <w:adjustRightInd/>
      <w:spacing w:before="60" w:after="60" w:line="240" w:lineRule="auto"/>
      <w:ind w:left="312" w:hanging="227"/>
      <w:contextualSpacing w:val="0"/>
      <w:textAlignment w:val="auto"/>
    </w:pPr>
    <w:rPr>
      <w:rFonts w:eastAsiaTheme="minorHAnsi" w:cstheme="minorBidi"/>
      <w:sz w:val="18"/>
      <w:szCs w:val="22"/>
      <w:lang w:eastAsia="en-US"/>
    </w:rPr>
  </w:style>
  <w:style w:type="paragraph" w:styleId="ListParagraph">
    <w:name w:val="List Paragraph"/>
    <w:basedOn w:val="Normal"/>
    <w:uiPriority w:val="34"/>
    <w:qFormat/>
    <w:rsid w:val="00BF02A5"/>
    <w:pPr>
      <w:ind w:left="720"/>
      <w:contextualSpacing/>
    </w:pPr>
  </w:style>
  <w:style w:type="character" w:styleId="PlaceholderText">
    <w:name w:val="Placeholder Text"/>
    <w:basedOn w:val="DefaultParagraphFont"/>
    <w:uiPriority w:val="99"/>
    <w:semiHidden/>
    <w:rsid w:val="00371FD8"/>
    <w:rPr>
      <w:color w:val="808080"/>
    </w:rPr>
  </w:style>
  <w:style w:type="paragraph" w:customStyle="1" w:styleId="programcodewithcaption">
    <w:name w:val="programcode (with caption)"/>
    <w:basedOn w:val="programcode"/>
    <w:qFormat/>
    <w:rsid w:val="008A273E"/>
    <w:pPr>
      <w:spacing w:after="60"/>
    </w:pPr>
  </w:style>
  <w:style w:type="character" w:customStyle="1" w:styleId="Heading1Char">
    <w:name w:val="Heading 1 Char"/>
    <w:basedOn w:val="DefaultParagraphFont"/>
    <w:link w:val="Heading1"/>
    <w:uiPriority w:val="9"/>
    <w:rsid w:val="00D37E07"/>
    <w:rPr>
      <w:b/>
      <w:sz w:val="24"/>
      <w:lang w:val="en-US"/>
    </w:rPr>
  </w:style>
  <w:style w:type="character" w:customStyle="1" w:styleId="citation">
    <w:name w:val="citation"/>
    <w:basedOn w:val="DefaultParagraphFont"/>
    <w:rsid w:val="00436678"/>
    <w:rPr>
      <w:i w:val="0"/>
      <w:iCs w:val="0"/>
    </w:rPr>
  </w:style>
  <w:style w:type="character" w:styleId="CommentReference">
    <w:name w:val="annotation reference"/>
    <w:basedOn w:val="DefaultParagraphFont"/>
    <w:rsid w:val="0097459F"/>
    <w:rPr>
      <w:sz w:val="16"/>
      <w:szCs w:val="16"/>
    </w:rPr>
  </w:style>
  <w:style w:type="paragraph" w:styleId="CommentText">
    <w:name w:val="annotation text"/>
    <w:basedOn w:val="Normal"/>
    <w:link w:val="CommentTextChar"/>
    <w:rsid w:val="0097459F"/>
    <w:pPr>
      <w:spacing w:line="240" w:lineRule="auto"/>
    </w:pPr>
  </w:style>
  <w:style w:type="character" w:customStyle="1" w:styleId="CommentTextChar">
    <w:name w:val="Comment Text Char"/>
    <w:basedOn w:val="DefaultParagraphFont"/>
    <w:link w:val="CommentText"/>
    <w:rsid w:val="0097459F"/>
    <w:rPr>
      <w:lang w:val="en-US"/>
    </w:rPr>
  </w:style>
  <w:style w:type="paragraph" w:styleId="CommentSubject">
    <w:name w:val="annotation subject"/>
    <w:basedOn w:val="CommentText"/>
    <w:next w:val="CommentText"/>
    <w:link w:val="CommentSubjectChar"/>
    <w:rsid w:val="0097459F"/>
    <w:rPr>
      <w:b/>
      <w:bCs/>
    </w:rPr>
  </w:style>
  <w:style w:type="character" w:customStyle="1" w:styleId="CommentSubjectChar">
    <w:name w:val="Comment Subject Char"/>
    <w:basedOn w:val="CommentTextChar"/>
    <w:link w:val="CommentSubject"/>
    <w:rsid w:val="0097459F"/>
    <w:rPr>
      <w:b/>
      <w:bCs/>
      <w:lang w:val="en-US"/>
    </w:rPr>
  </w:style>
  <w:style w:type="paragraph" w:styleId="Revision">
    <w:name w:val="Revision"/>
    <w:hidden/>
    <w:uiPriority w:val="99"/>
    <w:semiHidden/>
    <w:rsid w:val="00E32BAE"/>
    <w:rPr>
      <w:lang w:val="en-US"/>
    </w:rPr>
  </w:style>
  <w:style w:type="paragraph" w:customStyle="1" w:styleId="equationcode">
    <w:name w:val="equationcode"/>
    <w:basedOn w:val="programcode"/>
    <w:qFormat/>
    <w:rsid w:val="003F21EC"/>
    <w:pPr>
      <w:tabs>
        <w:tab w:val="clear" w:pos="454"/>
        <w:tab w:val="clear" w:pos="680"/>
        <w:tab w:val="clear" w:pos="907"/>
        <w:tab w:val="clear" w:pos="1134"/>
        <w:tab w:val="clear" w:pos="1361"/>
        <w:tab w:val="clear" w:pos="1588"/>
        <w:tab w:val="clear" w:pos="1814"/>
        <w:tab w:val="clear" w:pos="2041"/>
        <w:tab w:val="clear" w:pos="2268"/>
        <w:tab w:val="clear" w:pos="2495"/>
        <w:tab w:val="clear" w:pos="2722"/>
        <w:tab w:val="clear" w:pos="2948"/>
        <w:tab w:val="clear" w:pos="3175"/>
        <w:tab w:val="clear" w:pos="3402"/>
        <w:tab w:val="clear" w:pos="3629"/>
        <w:tab w:val="clear" w:pos="3856"/>
        <w:tab w:val="clear" w:pos="4082"/>
        <w:tab w:val="clear" w:pos="4309"/>
        <w:tab w:val="clear" w:pos="4536"/>
        <w:tab w:val="clear" w:pos="4763"/>
        <w:tab w:val="clear" w:pos="4990"/>
        <w:tab w:val="clear" w:pos="5216"/>
        <w:tab w:val="clear" w:pos="5443"/>
        <w:tab w:val="clear" w:pos="5670"/>
        <w:tab w:val="clear" w:pos="5897"/>
        <w:tab w:val="clear" w:pos="6124"/>
        <w:tab w:val="clear" w:pos="6350"/>
        <w:tab w:val="clear" w:pos="6577"/>
        <w:tab w:val="left" w:pos="113"/>
      </w:tabs>
    </w:pPr>
    <w:rPr>
      <w:rFonts w:ascii="Cambria Math" w:hAnsi="Cambria Math"/>
    </w:rPr>
  </w:style>
  <w:style w:type="character" w:customStyle="1" w:styleId="FooterChar">
    <w:name w:val="Footer Char"/>
    <w:basedOn w:val="DefaultParagraphFont"/>
    <w:link w:val="Footer"/>
    <w:uiPriority w:val="99"/>
    <w:rsid w:val="005A2099"/>
    <w:rPr>
      <w:lang w:val="en-US"/>
    </w:rPr>
  </w:style>
  <w:style w:type="paragraph" w:customStyle="1" w:styleId="Caption2">
    <w:name w:val="Caption2"/>
    <w:basedOn w:val="Normal"/>
    <w:qFormat/>
    <w:rsid w:val="000F543C"/>
    <w:pPr>
      <w:pBdr>
        <w:top w:val="single" w:sz="4" w:space="1" w:color="auto"/>
      </w:pBdr>
      <w:spacing w:before="120"/>
      <w:jc w:val="center"/>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52C6"/>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link w:val="Heading1Char"/>
    <w:uiPriority w:val="9"/>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noindent"/>
    <w:uiPriority w:val="9"/>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link w:val="Heading3Char"/>
    <w:uiPriority w:val="9"/>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uiPriority w:val="9"/>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uiPriority w:val="9"/>
    <w:qFormat/>
    <w:rsid w:val="002B66F5"/>
    <w:pPr>
      <w:numPr>
        <w:ilvl w:val="4"/>
        <w:numId w:val="38"/>
      </w:numPr>
      <w:spacing w:before="240" w:after="60"/>
      <w:outlineLvl w:val="4"/>
    </w:pPr>
    <w:rPr>
      <w:rFonts w:ascii="Arial" w:hAnsi="Arial"/>
      <w:sz w:val="22"/>
    </w:rPr>
  </w:style>
  <w:style w:type="paragraph" w:styleId="Heading6">
    <w:name w:val="heading 6"/>
    <w:basedOn w:val="Normal"/>
    <w:next w:val="Normal"/>
    <w:uiPriority w:val="9"/>
    <w:qFormat/>
    <w:rsid w:val="002B66F5"/>
    <w:pPr>
      <w:numPr>
        <w:ilvl w:val="5"/>
        <w:numId w:val="38"/>
      </w:numPr>
      <w:spacing w:before="240" w:after="60"/>
      <w:outlineLvl w:val="5"/>
    </w:pPr>
    <w:rPr>
      <w:i/>
      <w:sz w:val="22"/>
    </w:rPr>
  </w:style>
  <w:style w:type="paragraph" w:styleId="Heading7">
    <w:name w:val="heading 7"/>
    <w:basedOn w:val="Normal"/>
    <w:next w:val="Normal"/>
    <w:uiPriority w:val="9"/>
    <w:qFormat/>
    <w:rsid w:val="002B66F5"/>
    <w:pPr>
      <w:numPr>
        <w:ilvl w:val="6"/>
        <w:numId w:val="38"/>
      </w:numPr>
      <w:spacing w:before="240" w:after="60"/>
      <w:outlineLvl w:val="6"/>
    </w:pPr>
    <w:rPr>
      <w:rFonts w:ascii="Arial" w:hAnsi="Arial"/>
    </w:rPr>
  </w:style>
  <w:style w:type="paragraph" w:styleId="Heading8">
    <w:name w:val="heading 8"/>
    <w:basedOn w:val="Normal"/>
    <w:next w:val="Normal"/>
    <w:uiPriority w:val="9"/>
    <w:qFormat/>
    <w:rsid w:val="002B66F5"/>
    <w:pPr>
      <w:numPr>
        <w:ilvl w:val="7"/>
        <w:numId w:val="38"/>
      </w:numPr>
      <w:spacing w:before="240" w:after="60"/>
      <w:outlineLvl w:val="7"/>
    </w:pPr>
    <w:rPr>
      <w:rFonts w:ascii="Arial" w:hAnsi="Arial"/>
      <w:i/>
    </w:rPr>
  </w:style>
  <w:style w:type="paragraph" w:styleId="Heading9">
    <w:name w:val="heading 9"/>
    <w:basedOn w:val="Normal"/>
    <w:next w:val="Normal"/>
    <w:uiPriority w:val="9"/>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oindent">
    <w:name w:val="Normal (no indent)"/>
    <w:basedOn w:val="Normal"/>
    <w:next w:val="Normal"/>
    <w:rsid w:val="0053704E"/>
    <w:pPr>
      <w:ind w:firstLine="0"/>
    </w:pPr>
  </w:style>
  <w:style w:type="paragraph" w:customStyle="1" w:styleId="abstract">
    <w:name w:val="abstract"/>
    <w:basedOn w:val="Normalnoindent"/>
    <w:rsid w:val="00C91263"/>
    <w:pPr>
      <w:spacing w:before="600" w:after="120" w:line="220" w:lineRule="exact"/>
      <w:ind w:left="567" w:right="567"/>
      <w:contextualSpacing/>
    </w:pPr>
    <w:rPr>
      <w:sz w:val="18"/>
    </w:rPr>
  </w:style>
  <w:style w:type="paragraph" w:customStyle="1" w:styleId="address">
    <w:name w:val="address"/>
    <w:basedOn w:val="Normalnoindent"/>
    <w:rsid w:val="0053704E"/>
    <w:pPr>
      <w:jc w:val="center"/>
    </w:pPr>
    <w:rPr>
      <w:sz w:val="18"/>
    </w:rPr>
  </w:style>
  <w:style w:type="paragraph" w:customStyle="1" w:styleId="author">
    <w:name w:val="author"/>
    <w:basedOn w:val="Normalnoindent"/>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Normalnoindent"/>
    <w:next w:val="Normalnoindent"/>
    <w:rsid w:val="008B1558"/>
    <w:pPr>
      <w:spacing w:before="240" w:after="120" w:line="240" w:lineRule="auto"/>
      <w:jc w:val="center"/>
    </w:pPr>
  </w:style>
  <w:style w:type="paragraph" w:customStyle="1" w:styleId="bulletitem">
    <w:name w:val="bullet item"/>
    <w:basedOn w:val="Normal"/>
    <w:rsid w:val="00733C5D"/>
    <w:pPr>
      <w:numPr>
        <w:numId w:val="50"/>
      </w:numPr>
      <w:spacing w:before="120" w:after="120" w:line="240" w:lineRule="auto"/>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Normalnoindent"/>
    <w:rsid w:val="0053704E"/>
    <w:pPr>
      <w:tabs>
        <w:tab w:val="left" w:pos="6237"/>
      </w:tabs>
      <w:spacing w:before="120" w:after="120"/>
      <w:ind w:left="227"/>
      <w:jc w:val="center"/>
    </w:pPr>
  </w:style>
  <w:style w:type="paragraph" w:customStyle="1" w:styleId="figurecaption">
    <w:name w:val="figure caption"/>
    <w:basedOn w:val="Normal"/>
    <w:next w:val="Normalnoindent"/>
    <w:rsid w:val="00AC7639"/>
    <w:pPr>
      <w:keepNext/>
      <w:keepLines/>
      <w:spacing w:before="120" w:after="240" w:line="240" w:lineRule="auto"/>
      <w:ind w:left="227" w:right="227"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link w:val="FooterChar"/>
    <w:uiPriority w:val="99"/>
    <w:rsid w:val="0053704E"/>
    <w:pPr>
      <w:tabs>
        <w:tab w:val="center" w:pos="4536"/>
        <w:tab w:val="right" w:pos="9072"/>
      </w:tabs>
    </w:pPr>
  </w:style>
  <w:style w:type="paragraph" w:customStyle="1" w:styleId="heading10">
    <w:name w:val="heading1"/>
    <w:basedOn w:val="Heading1"/>
    <w:next w:val="Normalnoindent"/>
    <w:rsid w:val="002B66F5"/>
  </w:style>
  <w:style w:type="paragraph" w:customStyle="1" w:styleId="heading20">
    <w:name w:val="heading2"/>
    <w:basedOn w:val="Heading2"/>
    <w:next w:val="Normalnoindent"/>
    <w:rsid w:val="00190935"/>
  </w:style>
  <w:style w:type="paragraph" w:customStyle="1" w:styleId="heading30">
    <w:name w:val="heading3"/>
    <w:basedOn w:val="Normal"/>
    <w:next w:val="Normalnoindent"/>
    <w:rsid w:val="0061595E"/>
    <w:pPr>
      <w:spacing w:before="240"/>
      <w:ind w:firstLine="0"/>
    </w:pPr>
    <w:rPr>
      <w:b/>
    </w:rPr>
  </w:style>
  <w:style w:type="paragraph" w:customStyle="1" w:styleId="heading40">
    <w:name w:val="heading4"/>
    <w:basedOn w:val="Heading4"/>
    <w:next w:val="Normalnoindent"/>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F4695"/>
    <w:pPr>
      <w:numPr>
        <w:numId w:val="37"/>
      </w:numPr>
      <w:spacing w:before="120" w:after="120"/>
    </w:pPr>
  </w:style>
  <w:style w:type="paragraph" w:customStyle="1" w:styleId="programcode">
    <w:name w:val="programcode"/>
    <w:basedOn w:val="Normal"/>
    <w:rsid w:val="005B2A70"/>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line="240" w:lineRule="auto"/>
      <w:ind w:left="340" w:right="340" w:firstLine="0"/>
      <w:contextualSpacing/>
      <w:jc w:val="left"/>
    </w:pPr>
    <w:rPr>
      <w:rFonts w:ascii="Consolas" w:hAnsi="Consolas"/>
      <w:sz w:val="18"/>
    </w:rPr>
  </w:style>
  <w:style w:type="paragraph" w:customStyle="1" w:styleId="referenceitem">
    <w:name w:val="referenceitem"/>
    <w:basedOn w:val="Normal"/>
    <w:rsid w:val="00F97CA3"/>
    <w:pPr>
      <w:spacing w:line="220" w:lineRule="exact"/>
      <w:ind w:left="284" w:hanging="284"/>
      <w:jc w:val="left"/>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1">
    <w:name w:val="Title1"/>
    <w:basedOn w:val="Normalnoindent"/>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1752C6"/>
    <w:rPr>
      <w:rFonts w:ascii="Consolas" w:hAnsi="Consolas"/>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 w:val="18"/>
      <w:szCs w:val="18"/>
      <w:lang w:val="en-US" w:eastAsia="de-DE" w:bidi="ar-SA"/>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styleId="BalloonText">
    <w:name w:val="Balloon Text"/>
    <w:basedOn w:val="Normal"/>
    <w:link w:val="BalloonTextChar"/>
    <w:rsid w:val="000C5B9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B9E"/>
    <w:rPr>
      <w:rFonts w:ascii="Tahoma" w:hAnsi="Tahoma" w:cs="Tahoma"/>
      <w:sz w:val="16"/>
      <w:szCs w:val="16"/>
      <w:lang w:val="en-US"/>
    </w:rPr>
  </w:style>
  <w:style w:type="paragraph" w:customStyle="1" w:styleId="Style1">
    <w:name w:val="Style1"/>
    <w:basedOn w:val="figurecaption"/>
    <w:qFormat/>
    <w:rsid w:val="00663D6A"/>
    <w:rPr>
      <w:b/>
    </w:rPr>
  </w:style>
  <w:style w:type="character" w:customStyle="1" w:styleId="heading3-notbold">
    <w:name w:val="heading3 - not bold"/>
    <w:basedOn w:val="DefaultParagraphFont"/>
    <w:uiPriority w:val="1"/>
    <w:qFormat/>
    <w:rsid w:val="00D6179C"/>
    <w:rPr>
      <w:b/>
    </w:rPr>
  </w:style>
  <w:style w:type="paragraph" w:customStyle="1" w:styleId="Normaloffsetnocaption">
    <w:name w:val="Normal offset (no caption)"/>
    <w:basedOn w:val="Normaloffset"/>
    <w:qFormat/>
    <w:rsid w:val="009E0645"/>
    <w:rPr>
      <w:rFonts w:ascii="Cambria Math" w:hAnsi="Cambria Math" w:cs="Cambria Math"/>
    </w:rPr>
  </w:style>
  <w:style w:type="table" w:styleId="TableGrid">
    <w:name w:val="Table Grid"/>
    <w:basedOn w:val="TableNormal"/>
    <w:uiPriority w:val="59"/>
    <w:rsid w:val="006C076C"/>
    <w:rPr>
      <w:rFonts w:asciiTheme="minorHAnsi" w:eastAsiaTheme="minorHAnsi" w:hAnsiTheme="minorHAnsi" w:cstheme="minorBidi"/>
      <w:sz w:val="22"/>
      <w:szCs w:val="22"/>
      <w:lang w:val="cs-CZ"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offset">
    <w:name w:val="Normal offset"/>
    <w:basedOn w:val="Normal"/>
    <w:qFormat/>
    <w:rsid w:val="004953E6"/>
    <w:pPr>
      <w:tabs>
        <w:tab w:val="left" w:pos="170"/>
      </w:tabs>
      <w:spacing w:before="180" w:after="180" w:line="240" w:lineRule="auto"/>
      <w:ind w:left="227" w:right="227" w:firstLine="0"/>
      <w:contextualSpacing/>
    </w:pPr>
    <w:rPr>
      <w:iCs/>
      <w:noProof/>
    </w:rPr>
  </w:style>
  <w:style w:type="character" w:customStyle="1" w:styleId="Inlinecode">
    <w:name w:val="Inline code"/>
    <w:basedOn w:val="DefaultParagraphFont"/>
    <w:uiPriority w:val="1"/>
    <w:qFormat/>
    <w:rsid w:val="00544BD8"/>
    <w:rPr>
      <w:rFonts w:ascii="Consolas" w:hAnsi="Consolas"/>
      <w:sz w:val="16"/>
    </w:rPr>
  </w:style>
  <w:style w:type="paragraph" w:customStyle="1" w:styleId="NormalFirst">
    <w:name w:val="Normal First"/>
    <w:basedOn w:val="Normal"/>
    <w:next w:val="Normal"/>
    <w:qFormat/>
    <w:rsid w:val="009E0645"/>
    <w:pPr>
      <w:overflowPunct/>
      <w:autoSpaceDE/>
      <w:autoSpaceDN/>
      <w:adjustRightInd/>
      <w:spacing w:line="240" w:lineRule="auto"/>
      <w:ind w:firstLine="0"/>
      <w:textAlignment w:val="auto"/>
    </w:pPr>
    <w:rPr>
      <w:rFonts w:eastAsiaTheme="minorHAnsi" w:cstheme="minorBidi"/>
      <w:sz w:val="18"/>
      <w:szCs w:val="22"/>
      <w:lang w:eastAsia="en-US"/>
    </w:rPr>
  </w:style>
  <w:style w:type="paragraph" w:customStyle="1" w:styleId="NormalHeading">
    <w:name w:val="Normal Heading"/>
    <w:basedOn w:val="NormalFirst"/>
    <w:next w:val="Normal"/>
    <w:qFormat/>
    <w:rsid w:val="0084020B"/>
    <w:pPr>
      <w:spacing w:before="120"/>
    </w:pPr>
  </w:style>
  <w:style w:type="paragraph" w:customStyle="1" w:styleId="NormalMargins">
    <w:name w:val="Normal Margins"/>
    <w:basedOn w:val="NormalFirst"/>
    <w:qFormat/>
    <w:rsid w:val="0084020B"/>
    <w:pPr>
      <w:spacing w:before="120" w:after="120"/>
      <w:ind w:left="142" w:firstLine="142"/>
      <w:contextualSpacing/>
    </w:pPr>
    <w:rPr>
      <w:rFonts w:asciiTheme="majorHAnsi" w:hAnsiTheme="majorHAnsi"/>
    </w:rPr>
  </w:style>
  <w:style w:type="character" w:customStyle="1" w:styleId="Heading3Char">
    <w:name w:val="Heading 3 Char"/>
    <w:basedOn w:val="DefaultParagraphFont"/>
    <w:link w:val="Heading3"/>
    <w:uiPriority w:val="9"/>
    <w:rsid w:val="00BF02A5"/>
    <w:rPr>
      <w:b/>
      <w:lang w:val="en-US"/>
    </w:rPr>
  </w:style>
  <w:style w:type="paragraph" w:customStyle="1" w:styleId="Codenoborder">
    <w:name w:val="Code no border"/>
    <w:basedOn w:val="Normal"/>
    <w:qFormat/>
    <w:rsid w:val="008A273E"/>
    <w:pPr>
      <w:overflowPunct/>
      <w:autoSpaceDE/>
      <w:autoSpaceDN/>
      <w:adjustRightInd/>
      <w:spacing w:before="240" w:after="120" w:line="240" w:lineRule="auto"/>
      <w:ind w:left="204" w:right="147" w:firstLine="0"/>
      <w:contextualSpacing/>
      <w:jc w:val="left"/>
      <w:textAlignment w:val="auto"/>
    </w:pPr>
    <w:rPr>
      <w:rFonts w:ascii="Consolas" w:hAnsi="Consolas"/>
      <w:noProof/>
      <w:sz w:val="16"/>
      <w:lang w:eastAsia="en-US"/>
    </w:rPr>
  </w:style>
  <w:style w:type="paragraph" w:customStyle="1" w:styleId="Listwithspaces">
    <w:name w:val="List with spaces"/>
    <w:basedOn w:val="ListParagraph"/>
    <w:qFormat/>
    <w:rsid w:val="00BF02A5"/>
    <w:pPr>
      <w:numPr>
        <w:numId w:val="46"/>
      </w:numPr>
      <w:tabs>
        <w:tab w:val="num" w:pos="432"/>
      </w:tabs>
      <w:overflowPunct/>
      <w:autoSpaceDE/>
      <w:autoSpaceDN/>
      <w:adjustRightInd/>
      <w:spacing w:before="60" w:after="60" w:line="240" w:lineRule="auto"/>
      <w:ind w:left="312" w:hanging="227"/>
      <w:contextualSpacing w:val="0"/>
      <w:textAlignment w:val="auto"/>
    </w:pPr>
    <w:rPr>
      <w:rFonts w:eastAsiaTheme="minorHAnsi" w:cstheme="minorBidi"/>
      <w:sz w:val="18"/>
      <w:szCs w:val="22"/>
      <w:lang w:eastAsia="en-US"/>
    </w:rPr>
  </w:style>
  <w:style w:type="paragraph" w:styleId="ListParagraph">
    <w:name w:val="List Paragraph"/>
    <w:basedOn w:val="Normal"/>
    <w:uiPriority w:val="34"/>
    <w:qFormat/>
    <w:rsid w:val="00BF02A5"/>
    <w:pPr>
      <w:ind w:left="720"/>
      <w:contextualSpacing/>
    </w:pPr>
  </w:style>
  <w:style w:type="character" w:styleId="PlaceholderText">
    <w:name w:val="Placeholder Text"/>
    <w:basedOn w:val="DefaultParagraphFont"/>
    <w:uiPriority w:val="99"/>
    <w:semiHidden/>
    <w:rsid w:val="00371FD8"/>
    <w:rPr>
      <w:color w:val="808080"/>
    </w:rPr>
  </w:style>
  <w:style w:type="paragraph" w:customStyle="1" w:styleId="programcodewithcaption">
    <w:name w:val="programcode (with caption)"/>
    <w:basedOn w:val="programcode"/>
    <w:qFormat/>
    <w:rsid w:val="008A273E"/>
    <w:pPr>
      <w:spacing w:after="60"/>
    </w:pPr>
  </w:style>
  <w:style w:type="character" w:customStyle="1" w:styleId="Heading1Char">
    <w:name w:val="Heading 1 Char"/>
    <w:basedOn w:val="DefaultParagraphFont"/>
    <w:link w:val="Heading1"/>
    <w:uiPriority w:val="9"/>
    <w:rsid w:val="00D37E07"/>
    <w:rPr>
      <w:b/>
      <w:sz w:val="24"/>
      <w:lang w:val="en-US"/>
    </w:rPr>
  </w:style>
  <w:style w:type="character" w:customStyle="1" w:styleId="citation">
    <w:name w:val="citation"/>
    <w:basedOn w:val="DefaultParagraphFont"/>
    <w:rsid w:val="00436678"/>
    <w:rPr>
      <w:i w:val="0"/>
      <w:iCs w:val="0"/>
    </w:rPr>
  </w:style>
  <w:style w:type="character" w:styleId="CommentReference">
    <w:name w:val="annotation reference"/>
    <w:basedOn w:val="DefaultParagraphFont"/>
    <w:rsid w:val="0097459F"/>
    <w:rPr>
      <w:sz w:val="16"/>
      <w:szCs w:val="16"/>
    </w:rPr>
  </w:style>
  <w:style w:type="paragraph" w:styleId="CommentText">
    <w:name w:val="annotation text"/>
    <w:basedOn w:val="Normal"/>
    <w:link w:val="CommentTextChar"/>
    <w:rsid w:val="0097459F"/>
    <w:pPr>
      <w:spacing w:line="240" w:lineRule="auto"/>
    </w:pPr>
  </w:style>
  <w:style w:type="character" w:customStyle="1" w:styleId="CommentTextChar">
    <w:name w:val="Comment Text Char"/>
    <w:basedOn w:val="DefaultParagraphFont"/>
    <w:link w:val="CommentText"/>
    <w:rsid w:val="0097459F"/>
    <w:rPr>
      <w:lang w:val="en-US"/>
    </w:rPr>
  </w:style>
  <w:style w:type="paragraph" w:styleId="CommentSubject">
    <w:name w:val="annotation subject"/>
    <w:basedOn w:val="CommentText"/>
    <w:next w:val="CommentText"/>
    <w:link w:val="CommentSubjectChar"/>
    <w:rsid w:val="0097459F"/>
    <w:rPr>
      <w:b/>
      <w:bCs/>
    </w:rPr>
  </w:style>
  <w:style w:type="character" w:customStyle="1" w:styleId="CommentSubjectChar">
    <w:name w:val="Comment Subject Char"/>
    <w:basedOn w:val="CommentTextChar"/>
    <w:link w:val="CommentSubject"/>
    <w:rsid w:val="0097459F"/>
    <w:rPr>
      <w:b/>
      <w:bCs/>
      <w:lang w:val="en-US"/>
    </w:rPr>
  </w:style>
  <w:style w:type="paragraph" w:styleId="Revision">
    <w:name w:val="Revision"/>
    <w:hidden/>
    <w:uiPriority w:val="99"/>
    <w:semiHidden/>
    <w:rsid w:val="00E32BAE"/>
    <w:rPr>
      <w:lang w:val="en-US"/>
    </w:rPr>
  </w:style>
  <w:style w:type="paragraph" w:customStyle="1" w:styleId="equationcode">
    <w:name w:val="equationcode"/>
    <w:basedOn w:val="programcode"/>
    <w:qFormat/>
    <w:rsid w:val="003F21EC"/>
    <w:pPr>
      <w:tabs>
        <w:tab w:val="clear" w:pos="454"/>
        <w:tab w:val="clear" w:pos="680"/>
        <w:tab w:val="clear" w:pos="907"/>
        <w:tab w:val="clear" w:pos="1134"/>
        <w:tab w:val="clear" w:pos="1361"/>
        <w:tab w:val="clear" w:pos="1588"/>
        <w:tab w:val="clear" w:pos="1814"/>
        <w:tab w:val="clear" w:pos="2041"/>
        <w:tab w:val="clear" w:pos="2268"/>
        <w:tab w:val="clear" w:pos="2495"/>
        <w:tab w:val="clear" w:pos="2722"/>
        <w:tab w:val="clear" w:pos="2948"/>
        <w:tab w:val="clear" w:pos="3175"/>
        <w:tab w:val="clear" w:pos="3402"/>
        <w:tab w:val="clear" w:pos="3629"/>
        <w:tab w:val="clear" w:pos="3856"/>
        <w:tab w:val="clear" w:pos="4082"/>
        <w:tab w:val="clear" w:pos="4309"/>
        <w:tab w:val="clear" w:pos="4536"/>
        <w:tab w:val="clear" w:pos="4763"/>
        <w:tab w:val="clear" w:pos="4990"/>
        <w:tab w:val="clear" w:pos="5216"/>
        <w:tab w:val="clear" w:pos="5443"/>
        <w:tab w:val="clear" w:pos="5670"/>
        <w:tab w:val="clear" w:pos="5897"/>
        <w:tab w:val="clear" w:pos="6124"/>
        <w:tab w:val="clear" w:pos="6350"/>
        <w:tab w:val="clear" w:pos="6577"/>
        <w:tab w:val="left" w:pos="113"/>
      </w:tabs>
    </w:pPr>
    <w:rPr>
      <w:rFonts w:ascii="Cambria Math" w:hAnsi="Cambria Math"/>
    </w:rPr>
  </w:style>
  <w:style w:type="character" w:customStyle="1" w:styleId="FooterChar">
    <w:name w:val="Footer Char"/>
    <w:basedOn w:val="DefaultParagraphFont"/>
    <w:link w:val="Footer"/>
    <w:uiPriority w:val="99"/>
    <w:rsid w:val="005A2099"/>
    <w:rPr>
      <w:lang w:val="en-US"/>
    </w:rPr>
  </w:style>
  <w:style w:type="paragraph" w:customStyle="1" w:styleId="Caption2">
    <w:name w:val="Caption2"/>
    <w:basedOn w:val="Normal"/>
    <w:qFormat/>
    <w:rsid w:val="000F543C"/>
    <w:pPr>
      <w:pBdr>
        <w:top w:val="single" w:sz="4" w:space="1" w:color="auto"/>
      </w:pBdr>
      <w:spacing w:before="12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8500">
      <w:bodyDiv w:val="1"/>
      <w:marLeft w:val="0"/>
      <w:marRight w:val="0"/>
      <w:marTop w:val="0"/>
      <w:marBottom w:val="0"/>
      <w:divBdr>
        <w:top w:val="none" w:sz="0" w:space="0" w:color="auto"/>
        <w:left w:val="none" w:sz="0" w:space="0" w:color="auto"/>
        <w:bottom w:val="none" w:sz="0" w:space="0" w:color="auto"/>
        <w:right w:val="none" w:sz="0" w:space="0" w:color="auto"/>
      </w:divBdr>
      <w:divsChild>
        <w:div w:id="1496845630">
          <w:marLeft w:val="0"/>
          <w:marRight w:val="0"/>
          <w:marTop w:val="0"/>
          <w:marBottom w:val="0"/>
          <w:divBdr>
            <w:top w:val="none" w:sz="0" w:space="0" w:color="auto"/>
            <w:left w:val="none" w:sz="0" w:space="0" w:color="auto"/>
            <w:bottom w:val="none" w:sz="0" w:space="0" w:color="auto"/>
            <w:right w:val="none" w:sz="0" w:space="0" w:color="auto"/>
          </w:divBdr>
          <w:divsChild>
            <w:div w:id="15914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4626">
      <w:bodyDiv w:val="1"/>
      <w:marLeft w:val="0"/>
      <w:marRight w:val="0"/>
      <w:marTop w:val="0"/>
      <w:marBottom w:val="0"/>
      <w:divBdr>
        <w:top w:val="none" w:sz="0" w:space="0" w:color="auto"/>
        <w:left w:val="none" w:sz="0" w:space="0" w:color="auto"/>
        <w:bottom w:val="none" w:sz="0" w:space="0" w:color="auto"/>
        <w:right w:val="none" w:sz="0" w:space="0" w:color="auto"/>
      </w:divBdr>
      <w:divsChild>
        <w:div w:id="1027488245">
          <w:marLeft w:val="0"/>
          <w:marRight w:val="0"/>
          <w:marTop w:val="0"/>
          <w:marBottom w:val="0"/>
          <w:divBdr>
            <w:top w:val="none" w:sz="0" w:space="0" w:color="auto"/>
            <w:left w:val="none" w:sz="0" w:space="0" w:color="auto"/>
            <w:bottom w:val="none" w:sz="0" w:space="0" w:color="auto"/>
            <w:right w:val="none" w:sz="0" w:space="0" w:color="auto"/>
          </w:divBdr>
          <w:divsChild>
            <w:div w:id="8281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1331">
      <w:bodyDiv w:val="1"/>
      <w:marLeft w:val="0"/>
      <w:marRight w:val="0"/>
      <w:marTop w:val="0"/>
      <w:marBottom w:val="0"/>
      <w:divBdr>
        <w:top w:val="none" w:sz="0" w:space="0" w:color="auto"/>
        <w:left w:val="none" w:sz="0" w:space="0" w:color="auto"/>
        <w:bottom w:val="none" w:sz="0" w:space="0" w:color="auto"/>
        <w:right w:val="none" w:sz="0" w:space="0" w:color="auto"/>
      </w:divBdr>
      <w:divsChild>
        <w:div w:id="2004357368">
          <w:marLeft w:val="0"/>
          <w:marRight w:val="0"/>
          <w:marTop w:val="0"/>
          <w:marBottom w:val="0"/>
          <w:divBdr>
            <w:top w:val="none" w:sz="0" w:space="0" w:color="auto"/>
            <w:left w:val="none" w:sz="0" w:space="0" w:color="auto"/>
            <w:bottom w:val="none" w:sz="0" w:space="0" w:color="auto"/>
            <w:right w:val="none" w:sz="0" w:space="0" w:color="auto"/>
          </w:divBdr>
          <w:divsChild>
            <w:div w:id="6146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287">
      <w:bodyDiv w:val="1"/>
      <w:marLeft w:val="0"/>
      <w:marRight w:val="0"/>
      <w:marTop w:val="0"/>
      <w:marBottom w:val="0"/>
      <w:divBdr>
        <w:top w:val="none" w:sz="0" w:space="0" w:color="auto"/>
        <w:left w:val="none" w:sz="0" w:space="0" w:color="auto"/>
        <w:bottom w:val="none" w:sz="0" w:space="0" w:color="auto"/>
        <w:right w:val="none" w:sz="0" w:space="0" w:color="auto"/>
      </w:divBdr>
      <w:divsChild>
        <w:div w:id="705373327">
          <w:marLeft w:val="0"/>
          <w:marRight w:val="0"/>
          <w:marTop w:val="0"/>
          <w:marBottom w:val="0"/>
          <w:divBdr>
            <w:top w:val="none" w:sz="0" w:space="0" w:color="auto"/>
            <w:left w:val="none" w:sz="0" w:space="0" w:color="auto"/>
            <w:bottom w:val="none" w:sz="0" w:space="0" w:color="auto"/>
            <w:right w:val="none" w:sz="0" w:space="0" w:color="auto"/>
          </w:divBdr>
          <w:divsChild>
            <w:div w:id="166599826">
              <w:marLeft w:val="0"/>
              <w:marRight w:val="0"/>
              <w:marTop w:val="0"/>
              <w:marBottom w:val="0"/>
              <w:divBdr>
                <w:top w:val="none" w:sz="0" w:space="0" w:color="auto"/>
                <w:left w:val="none" w:sz="0" w:space="0" w:color="auto"/>
                <w:bottom w:val="none" w:sz="0" w:space="0" w:color="auto"/>
                <w:right w:val="none" w:sz="0" w:space="0" w:color="auto"/>
              </w:divBdr>
              <w:divsChild>
                <w:div w:id="687171842">
                  <w:marLeft w:val="0"/>
                  <w:marRight w:val="0"/>
                  <w:marTop w:val="0"/>
                  <w:marBottom w:val="0"/>
                  <w:divBdr>
                    <w:top w:val="none" w:sz="0" w:space="0" w:color="auto"/>
                    <w:left w:val="none" w:sz="0" w:space="0" w:color="auto"/>
                    <w:bottom w:val="none" w:sz="0" w:space="0" w:color="auto"/>
                    <w:right w:val="none" w:sz="0" w:space="0" w:color="auto"/>
                  </w:divBdr>
                  <w:divsChild>
                    <w:div w:id="6845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3199">
      <w:bodyDiv w:val="1"/>
      <w:marLeft w:val="0"/>
      <w:marRight w:val="0"/>
      <w:marTop w:val="0"/>
      <w:marBottom w:val="0"/>
      <w:divBdr>
        <w:top w:val="none" w:sz="0" w:space="0" w:color="auto"/>
        <w:left w:val="none" w:sz="0" w:space="0" w:color="auto"/>
        <w:bottom w:val="none" w:sz="0" w:space="0" w:color="auto"/>
        <w:right w:val="none" w:sz="0" w:space="0" w:color="auto"/>
      </w:divBdr>
      <w:divsChild>
        <w:div w:id="732310602">
          <w:marLeft w:val="0"/>
          <w:marRight w:val="0"/>
          <w:marTop w:val="0"/>
          <w:marBottom w:val="0"/>
          <w:divBdr>
            <w:top w:val="none" w:sz="0" w:space="0" w:color="auto"/>
            <w:left w:val="none" w:sz="0" w:space="0" w:color="auto"/>
            <w:bottom w:val="none" w:sz="0" w:space="0" w:color="auto"/>
            <w:right w:val="none" w:sz="0" w:space="0" w:color="auto"/>
          </w:divBdr>
          <w:divsChild>
            <w:div w:id="1599604027">
              <w:marLeft w:val="0"/>
              <w:marRight w:val="0"/>
              <w:marTop w:val="0"/>
              <w:marBottom w:val="0"/>
              <w:divBdr>
                <w:top w:val="none" w:sz="0" w:space="0" w:color="auto"/>
                <w:left w:val="none" w:sz="0" w:space="0" w:color="auto"/>
                <w:bottom w:val="none" w:sz="0" w:space="0" w:color="auto"/>
                <w:right w:val="none" w:sz="0" w:space="0" w:color="auto"/>
              </w:divBdr>
              <w:divsChild>
                <w:div w:id="3416679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21998374">
      <w:bodyDiv w:val="1"/>
      <w:marLeft w:val="0"/>
      <w:marRight w:val="0"/>
      <w:marTop w:val="0"/>
      <w:marBottom w:val="0"/>
      <w:divBdr>
        <w:top w:val="none" w:sz="0" w:space="0" w:color="auto"/>
        <w:left w:val="none" w:sz="0" w:space="0" w:color="auto"/>
        <w:bottom w:val="none" w:sz="0" w:space="0" w:color="auto"/>
        <w:right w:val="none" w:sz="0" w:space="0" w:color="auto"/>
      </w:divBdr>
    </w:div>
    <w:div w:id="485897965">
      <w:bodyDiv w:val="1"/>
      <w:marLeft w:val="0"/>
      <w:marRight w:val="0"/>
      <w:marTop w:val="0"/>
      <w:marBottom w:val="0"/>
      <w:divBdr>
        <w:top w:val="none" w:sz="0" w:space="0" w:color="auto"/>
        <w:left w:val="none" w:sz="0" w:space="0" w:color="auto"/>
        <w:bottom w:val="none" w:sz="0" w:space="0" w:color="auto"/>
        <w:right w:val="none" w:sz="0" w:space="0" w:color="auto"/>
      </w:divBdr>
      <w:divsChild>
        <w:div w:id="571817515">
          <w:marLeft w:val="0"/>
          <w:marRight w:val="0"/>
          <w:marTop w:val="0"/>
          <w:marBottom w:val="0"/>
          <w:divBdr>
            <w:top w:val="none" w:sz="0" w:space="0" w:color="auto"/>
            <w:left w:val="none" w:sz="0" w:space="0" w:color="auto"/>
            <w:bottom w:val="none" w:sz="0" w:space="0" w:color="auto"/>
            <w:right w:val="none" w:sz="0" w:space="0" w:color="auto"/>
          </w:divBdr>
          <w:divsChild>
            <w:div w:id="8542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162">
      <w:bodyDiv w:val="1"/>
      <w:marLeft w:val="0"/>
      <w:marRight w:val="0"/>
      <w:marTop w:val="0"/>
      <w:marBottom w:val="0"/>
      <w:divBdr>
        <w:top w:val="none" w:sz="0" w:space="0" w:color="auto"/>
        <w:left w:val="none" w:sz="0" w:space="0" w:color="auto"/>
        <w:bottom w:val="none" w:sz="0" w:space="0" w:color="auto"/>
        <w:right w:val="none" w:sz="0" w:space="0" w:color="auto"/>
      </w:divBdr>
      <w:divsChild>
        <w:div w:id="2087070624">
          <w:marLeft w:val="0"/>
          <w:marRight w:val="0"/>
          <w:marTop w:val="0"/>
          <w:marBottom w:val="0"/>
          <w:divBdr>
            <w:top w:val="none" w:sz="0" w:space="0" w:color="auto"/>
            <w:left w:val="none" w:sz="0" w:space="0" w:color="auto"/>
            <w:bottom w:val="none" w:sz="0" w:space="0" w:color="auto"/>
            <w:right w:val="none" w:sz="0" w:space="0" w:color="auto"/>
          </w:divBdr>
          <w:divsChild>
            <w:div w:id="1574776391">
              <w:marLeft w:val="0"/>
              <w:marRight w:val="0"/>
              <w:marTop w:val="0"/>
              <w:marBottom w:val="0"/>
              <w:divBdr>
                <w:top w:val="none" w:sz="0" w:space="0" w:color="auto"/>
                <w:left w:val="none" w:sz="0" w:space="0" w:color="auto"/>
                <w:bottom w:val="none" w:sz="0" w:space="0" w:color="auto"/>
                <w:right w:val="none" w:sz="0" w:space="0" w:color="auto"/>
              </w:divBdr>
              <w:divsChild>
                <w:div w:id="864056197">
                  <w:marLeft w:val="0"/>
                  <w:marRight w:val="0"/>
                  <w:marTop w:val="0"/>
                  <w:marBottom w:val="0"/>
                  <w:divBdr>
                    <w:top w:val="none" w:sz="0" w:space="0" w:color="auto"/>
                    <w:left w:val="none" w:sz="0" w:space="0" w:color="auto"/>
                    <w:bottom w:val="none" w:sz="0" w:space="0" w:color="auto"/>
                    <w:right w:val="none" w:sz="0" w:space="0" w:color="auto"/>
                  </w:divBdr>
                  <w:divsChild>
                    <w:div w:id="16969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74795">
      <w:bodyDiv w:val="1"/>
      <w:marLeft w:val="0"/>
      <w:marRight w:val="0"/>
      <w:marTop w:val="240"/>
      <w:marBottom w:val="0"/>
      <w:divBdr>
        <w:top w:val="none" w:sz="0" w:space="0" w:color="auto"/>
        <w:left w:val="none" w:sz="0" w:space="0" w:color="auto"/>
        <w:bottom w:val="none" w:sz="0" w:space="0" w:color="auto"/>
        <w:right w:val="none" w:sz="0" w:space="0" w:color="auto"/>
      </w:divBdr>
      <w:divsChild>
        <w:div w:id="24985535">
          <w:marLeft w:val="0"/>
          <w:marRight w:val="0"/>
          <w:marTop w:val="0"/>
          <w:marBottom w:val="0"/>
          <w:divBdr>
            <w:top w:val="none" w:sz="0" w:space="0" w:color="auto"/>
            <w:left w:val="none" w:sz="0" w:space="0" w:color="auto"/>
            <w:bottom w:val="none" w:sz="0" w:space="0" w:color="auto"/>
            <w:right w:val="none" w:sz="0" w:space="0" w:color="auto"/>
          </w:divBdr>
          <w:divsChild>
            <w:div w:id="2115510438">
              <w:marLeft w:val="0"/>
              <w:marRight w:val="0"/>
              <w:marTop w:val="0"/>
              <w:marBottom w:val="0"/>
              <w:divBdr>
                <w:top w:val="none" w:sz="0" w:space="0" w:color="auto"/>
                <w:left w:val="none" w:sz="0" w:space="0" w:color="auto"/>
                <w:bottom w:val="none" w:sz="0" w:space="0" w:color="auto"/>
                <w:right w:val="none" w:sz="0" w:space="0" w:color="auto"/>
              </w:divBdr>
              <w:divsChild>
                <w:div w:id="176502164">
                  <w:marLeft w:val="165"/>
                  <w:marRight w:val="165"/>
                  <w:marTop w:val="0"/>
                  <w:marBottom w:val="0"/>
                  <w:divBdr>
                    <w:top w:val="single" w:sz="6" w:space="0" w:color="FFFFFF"/>
                    <w:left w:val="single" w:sz="6" w:space="0" w:color="CCFFFF"/>
                    <w:bottom w:val="single" w:sz="6" w:space="0" w:color="CCFFFF"/>
                    <w:right w:val="single" w:sz="6" w:space="0" w:color="CCFFFF"/>
                  </w:divBdr>
                  <w:divsChild>
                    <w:div w:id="2103648812">
                      <w:marLeft w:val="0"/>
                      <w:marRight w:val="0"/>
                      <w:marTop w:val="0"/>
                      <w:marBottom w:val="0"/>
                      <w:divBdr>
                        <w:top w:val="none" w:sz="0" w:space="0" w:color="auto"/>
                        <w:left w:val="none" w:sz="0" w:space="0" w:color="auto"/>
                        <w:bottom w:val="none" w:sz="0" w:space="0" w:color="auto"/>
                        <w:right w:val="none" w:sz="0" w:space="0" w:color="auto"/>
                      </w:divBdr>
                      <w:divsChild>
                        <w:div w:id="2026857686">
                          <w:marLeft w:val="0"/>
                          <w:marRight w:val="0"/>
                          <w:marTop w:val="0"/>
                          <w:marBottom w:val="0"/>
                          <w:divBdr>
                            <w:top w:val="none" w:sz="0" w:space="0" w:color="auto"/>
                            <w:left w:val="none" w:sz="0" w:space="0" w:color="auto"/>
                            <w:bottom w:val="none" w:sz="0" w:space="0" w:color="auto"/>
                            <w:right w:val="none" w:sz="0" w:space="0" w:color="auto"/>
                          </w:divBdr>
                          <w:divsChild>
                            <w:div w:id="1839271693">
                              <w:marLeft w:val="0"/>
                              <w:marRight w:val="0"/>
                              <w:marTop w:val="0"/>
                              <w:marBottom w:val="0"/>
                              <w:divBdr>
                                <w:top w:val="none" w:sz="0" w:space="0" w:color="auto"/>
                                <w:left w:val="none" w:sz="0" w:space="0" w:color="auto"/>
                                <w:bottom w:val="none" w:sz="0" w:space="0" w:color="auto"/>
                                <w:right w:val="none" w:sz="0" w:space="0" w:color="auto"/>
                              </w:divBdr>
                              <w:divsChild>
                                <w:div w:id="49883345">
                                  <w:marLeft w:val="0"/>
                                  <w:marRight w:val="0"/>
                                  <w:marTop w:val="0"/>
                                  <w:marBottom w:val="0"/>
                                  <w:divBdr>
                                    <w:top w:val="none" w:sz="0" w:space="0" w:color="auto"/>
                                    <w:left w:val="none" w:sz="0" w:space="0" w:color="auto"/>
                                    <w:bottom w:val="none" w:sz="0" w:space="0" w:color="auto"/>
                                    <w:right w:val="none" w:sz="0" w:space="0" w:color="auto"/>
                                  </w:divBdr>
                                  <w:divsChild>
                                    <w:div w:id="15151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483295">
      <w:bodyDiv w:val="1"/>
      <w:marLeft w:val="0"/>
      <w:marRight w:val="0"/>
      <w:marTop w:val="0"/>
      <w:marBottom w:val="0"/>
      <w:divBdr>
        <w:top w:val="none" w:sz="0" w:space="0" w:color="auto"/>
        <w:left w:val="none" w:sz="0" w:space="0" w:color="auto"/>
        <w:bottom w:val="none" w:sz="0" w:space="0" w:color="auto"/>
        <w:right w:val="none" w:sz="0" w:space="0" w:color="auto"/>
      </w:divBdr>
      <w:divsChild>
        <w:div w:id="627048449">
          <w:marLeft w:val="0"/>
          <w:marRight w:val="0"/>
          <w:marTop w:val="0"/>
          <w:marBottom w:val="0"/>
          <w:divBdr>
            <w:top w:val="none" w:sz="0" w:space="0" w:color="auto"/>
            <w:left w:val="none" w:sz="0" w:space="0" w:color="auto"/>
            <w:bottom w:val="none" w:sz="0" w:space="0" w:color="auto"/>
            <w:right w:val="none" w:sz="0" w:space="0" w:color="auto"/>
          </w:divBdr>
          <w:divsChild>
            <w:div w:id="1813909186">
              <w:marLeft w:val="0"/>
              <w:marRight w:val="0"/>
              <w:marTop w:val="0"/>
              <w:marBottom w:val="0"/>
              <w:divBdr>
                <w:top w:val="none" w:sz="0" w:space="0" w:color="auto"/>
                <w:left w:val="none" w:sz="0" w:space="0" w:color="auto"/>
                <w:bottom w:val="none" w:sz="0" w:space="0" w:color="auto"/>
                <w:right w:val="none" w:sz="0" w:space="0" w:color="auto"/>
              </w:divBdr>
              <w:divsChild>
                <w:div w:id="2104957373">
                  <w:marLeft w:val="0"/>
                  <w:marRight w:val="0"/>
                  <w:marTop w:val="0"/>
                  <w:marBottom w:val="0"/>
                  <w:divBdr>
                    <w:top w:val="none" w:sz="0" w:space="0" w:color="auto"/>
                    <w:left w:val="none" w:sz="0" w:space="0" w:color="auto"/>
                    <w:bottom w:val="none" w:sz="0" w:space="0" w:color="auto"/>
                    <w:right w:val="none" w:sz="0" w:space="0" w:color="auto"/>
                  </w:divBdr>
                  <w:divsChild>
                    <w:div w:id="1062873548">
                      <w:marLeft w:val="0"/>
                      <w:marRight w:val="0"/>
                      <w:marTop w:val="0"/>
                      <w:marBottom w:val="0"/>
                      <w:divBdr>
                        <w:top w:val="none" w:sz="0" w:space="0" w:color="auto"/>
                        <w:left w:val="none" w:sz="0" w:space="0" w:color="auto"/>
                        <w:bottom w:val="none" w:sz="0" w:space="0" w:color="auto"/>
                        <w:right w:val="none" w:sz="0" w:space="0" w:color="auto"/>
                      </w:divBdr>
                      <w:divsChild>
                        <w:div w:id="1564951652">
                          <w:marLeft w:val="0"/>
                          <w:marRight w:val="0"/>
                          <w:marTop w:val="0"/>
                          <w:marBottom w:val="0"/>
                          <w:divBdr>
                            <w:top w:val="none" w:sz="0" w:space="0" w:color="auto"/>
                            <w:left w:val="none" w:sz="0" w:space="0" w:color="auto"/>
                            <w:bottom w:val="none" w:sz="0" w:space="0" w:color="auto"/>
                            <w:right w:val="none" w:sz="0" w:space="0" w:color="auto"/>
                          </w:divBdr>
                          <w:divsChild>
                            <w:div w:id="665519036">
                              <w:marLeft w:val="0"/>
                              <w:marRight w:val="0"/>
                              <w:marTop w:val="0"/>
                              <w:marBottom w:val="0"/>
                              <w:divBdr>
                                <w:top w:val="none" w:sz="0" w:space="0" w:color="auto"/>
                                <w:left w:val="none" w:sz="0" w:space="0" w:color="auto"/>
                                <w:bottom w:val="none" w:sz="0" w:space="0" w:color="auto"/>
                                <w:right w:val="none" w:sz="0" w:space="0" w:color="auto"/>
                              </w:divBdr>
                              <w:divsChild>
                                <w:div w:id="95299104">
                                  <w:marLeft w:val="0"/>
                                  <w:marRight w:val="0"/>
                                  <w:marTop w:val="0"/>
                                  <w:marBottom w:val="0"/>
                                  <w:divBdr>
                                    <w:top w:val="none" w:sz="0" w:space="0" w:color="auto"/>
                                    <w:left w:val="none" w:sz="0" w:space="0" w:color="auto"/>
                                    <w:bottom w:val="none" w:sz="0" w:space="0" w:color="auto"/>
                                    <w:right w:val="none" w:sz="0" w:space="0" w:color="auto"/>
                                  </w:divBdr>
                                  <w:divsChild>
                                    <w:div w:id="189339593">
                                      <w:marLeft w:val="0"/>
                                      <w:marRight w:val="0"/>
                                      <w:marTop w:val="0"/>
                                      <w:marBottom w:val="0"/>
                                      <w:divBdr>
                                        <w:top w:val="none" w:sz="0" w:space="0" w:color="auto"/>
                                        <w:left w:val="none" w:sz="0" w:space="0" w:color="auto"/>
                                        <w:bottom w:val="none" w:sz="0" w:space="0" w:color="auto"/>
                                        <w:right w:val="none" w:sz="0" w:space="0" w:color="auto"/>
                                      </w:divBdr>
                                      <w:divsChild>
                                        <w:div w:id="1411926371">
                                          <w:marLeft w:val="0"/>
                                          <w:marRight w:val="0"/>
                                          <w:marTop w:val="0"/>
                                          <w:marBottom w:val="0"/>
                                          <w:divBdr>
                                            <w:top w:val="none" w:sz="0" w:space="0" w:color="auto"/>
                                            <w:left w:val="none" w:sz="0" w:space="0" w:color="auto"/>
                                            <w:bottom w:val="none" w:sz="0" w:space="0" w:color="auto"/>
                                            <w:right w:val="none" w:sz="0" w:space="0" w:color="auto"/>
                                          </w:divBdr>
                                          <w:divsChild>
                                            <w:div w:id="487357928">
                                              <w:marLeft w:val="0"/>
                                              <w:marRight w:val="0"/>
                                              <w:marTop w:val="0"/>
                                              <w:marBottom w:val="0"/>
                                              <w:divBdr>
                                                <w:top w:val="none" w:sz="0" w:space="0" w:color="auto"/>
                                                <w:left w:val="none" w:sz="0" w:space="0" w:color="auto"/>
                                                <w:bottom w:val="none" w:sz="0" w:space="0" w:color="auto"/>
                                                <w:right w:val="none" w:sz="0" w:space="0" w:color="auto"/>
                                              </w:divBdr>
                                              <w:divsChild>
                                                <w:div w:id="578370625">
                                                  <w:marLeft w:val="0"/>
                                                  <w:marRight w:val="0"/>
                                                  <w:marTop w:val="0"/>
                                                  <w:marBottom w:val="0"/>
                                                  <w:divBdr>
                                                    <w:top w:val="none" w:sz="0" w:space="0" w:color="auto"/>
                                                    <w:left w:val="none" w:sz="0" w:space="0" w:color="auto"/>
                                                    <w:bottom w:val="none" w:sz="0" w:space="0" w:color="auto"/>
                                                    <w:right w:val="none" w:sz="0" w:space="0" w:color="auto"/>
                                                  </w:divBdr>
                                                </w:div>
                                                <w:div w:id="21250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8070136">
      <w:bodyDiv w:val="1"/>
      <w:marLeft w:val="0"/>
      <w:marRight w:val="0"/>
      <w:marTop w:val="0"/>
      <w:marBottom w:val="0"/>
      <w:divBdr>
        <w:top w:val="none" w:sz="0" w:space="0" w:color="auto"/>
        <w:left w:val="none" w:sz="0" w:space="0" w:color="auto"/>
        <w:bottom w:val="none" w:sz="0" w:space="0" w:color="auto"/>
        <w:right w:val="none" w:sz="0" w:space="0" w:color="auto"/>
      </w:divBdr>
      <w:divsChild>
        <w:div w:id="167527036">
          <w:marLeft w:val="0"/>
          <w:marRight w:val="0"/>
          <w:marTop w:val="0"/>
          <w:marBottom w:val="0"/>
          <w:divBdr>
            <w:top w:val="none" w:sz="0" w:space="0" w:color="auto"/>
            <w:left w:val="none" w:sz="0" w:space="0" w:color="auto"/>
            <w:bottom w:val="none" w:sz="0" w:space="0" w:color="auto"/>
            <w:right w:val="none" w:sz="0" w:space="0" w:color="auto"/>
          </w:divBdr>
          <w:divsChild>
            <w:div w:id="1526213425">
              <w:marLeft w:val="0"/>
              <w:marRight w:val="0"/>
              <w:marTop w:val="0"/>
              <w:marBottom w:val="0"/>
              <w:divBdr>
                <w:top w:val="none" w:sz="0" w:space="0" w:color="auto"/>
                <w:left w:val="none" w:sz="0" w:space="0" w:color="auto"/>
                <w:bottom w:val="none" w:sz="0" w:space="0" w:color="auto"/>
                <w:right w:val="none" w:sz="0" w:space="0" w:color="auto"/>
              </w:divBdr>
              <w:divsChild>
                <w:div w:id="527990438">
                  <w:marLeft w:val="0"/>
                  <w:marRight w:val="0"/>
                  <w:marTop w:val="0"/>
                  <w:marBottom w:val="0"/>
                  <w:divBdr>
                    <w:top w:val="none" w:sz="0" w:space="0" w:color="auto"/>
                    <w:left w:val="none" w:sz="0" w:space="0" w:color="auto"/>
                    <w:bottom w:val="none" w:sz="0" w:space="0" w:color="auto"/>
                    <w:right w:val="none" w:sz="0" w:space="0" w:color="auto"/>
                  </w:divBdr>
                  <w:divsChild>
                    <w:div w:id="11122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00475">
      <w:bodyDiv w:val="1"/>
      <w:marLeft w:val="0"/>
      <w:marRight w:val="0"/>
      <w:marTop w:val="0"/>
      <w:marBottom w:val="0"/>
      <w:divBdr>
        <w:top w:val="none" w:sz="0" w:space="0" w:color="auto"/>
        <w:left w:val="none" w:sz="0" w:space="0" w:color="auto"/>
        <w:bottom w:val="none" w:sz="0" w:space="0" w:color="auto"/>
        <w:right w:val="none" w:sz="0" w:space="0" w:color="auto"/>
      </w:divBdr>
      <w:divsChild>
        <w:div w:id="941498118">
          <w:marLeft w:val="0"/>
          <w:marRight w:val="0"/>
          <w:marTop w:val="0"/>
          <w:marBottom w:val="0"/>
          <w:divBdr>
            <w:top w:val="none" w:sz="0" w:space="0" w:color="auto"/>
            <w:left w:val="none" w:sz="0" w:space="0" w:color="auto"/>
            <w:bottom w:val="none" w:sz="0" w:space="0" w:color="auto"/>
            <w:right w:val="none" w:sz="0" w:space="0" w:color="auto"/>
          </w:divBdr>
          <w:divsChild>
            <w:div w:id="5906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1658">
      <w:bodyDiv w:val="1"/>
      <w:marLeft w:val="0"/>
      <w:marRight w:val="0"/>
      <w:marTop w:val="0"/>
      <w:marBottom w:val="0"/>
      <w:divBdr>
        <w:top w:val="none" w:sz="0" w:space="0" w:color="auto"/>
        <w:left w:val="none" w:sz="0" w:space="0" w:color="auto"/>
        <w:bottom w:val="none" w:sz="0" w:space="0" w:color="auto"/>
        <w:right w:val="none" w:sz="0" w:space="0" w:color="auto"/>
      </w:divBdr>
      <w:divsChild>
        <w:div w:id="1078287925">
          <w:marLeft w:val="0"/>
          <w:marRight w:val="0"/>
          <w:marTop w:val="0"/>
          <w:marBottom w:val="0"/>
          <w:divBdr>
            <w:top w:val="none" w:sz="0" w:space="0" w:color="auto"/>
            <w:left w:val="none" w:sz="0" w:space="0" w:color="auto"/>
            <w:bottom w:val="none" w:sz="0" w:space="0" w:color="auto"/>
            <w:right w:val="none" w:sz="0" w:space="0" w:color="auto"/>
          </w:divBdr>
          <w:divsChild>
            <w:div w:id="3706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8476">
      <w:bodyDiv w:val="1"/>
      <w:marLeft w:val="0"/>
      <w:marRight w:val="0"/>
      <w:marTop w:val="0"/>
      <w:marBottom w:val="0"/>
      <w:divBdr>
        <w:top w:val="none" w:sz="0" w:space="0" w:color="auto"/>
        <w:left w:val="none" w:sz="0" w:space="0" w:color="auto"/>
        <w:bottom w:val="none" w:sz="0" w:space="0" w:color="auto"/>
        <w:right w:val="none" w:sz="0" w:space="0" w:color="auto"/>
      </w:divBdr>
      <w:divsChild>
        <w:div w:id="2112043073">
          <w:marLeft w:val="0"/>
          <w:marRight w:val="0"/>
          <w:marTop w:val="0"/>
          <w:marBottom w:val="0"/>
          <w:divBdr>
            <w:top w:val="none" w:sz="0" w:space="0" w:color="auto"/>
            <w:left w:val="none" w:sz="0" w:space="0" w:color="auto"/>
            <w:bottom w:val="none" w:sz="0" w:space="0" w:color="auto"/>
            <w:right w:val="none" w:sz="0" w:space="0" w:color="auto"/>
          </w:divBdr>
          <w:divsChild>
            <w:div w:id="14254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6779">
      <w:bodyDiv w:val="1"/>
      <w:marLeft w:val="0"/>
      <w:marRight w:val="0"/>
      <w:marTop w:val="0"/>
      <w:marBottom w:val="0"/>
      <w:divBdr>
        <w:top w:val="none" w:sz="0" w:space="0" w:color="auto"/>
        <w:left w:val="none" w:sz="0" w:space="0" w:color="auto"/>
        <w:bottom w:val="none" w:sz="0" w:space="0" w:color="auto"/>
        <w:right w:val="none" w:sz="0" w:space="0" w:color="auto"/>
      </w:divBdr>
      <w:divsChild>
        <w:div w:id="909192841">
          <w:marLeft w:val="0"/>
          <w:marRight w:val="0"/>
          <w:marTop w:val="0"/>
          <w:marBottom w:val="0"/>
          <w:divBdr>
            <w:top w:val="none" w:sz="0" w:space="0" w:color="auto"/>
            <w:left w:val="none" w:sz="0" w:space="0" w:color="auto"/>
            <w:bottom w:val="none" w:sz="0" w:space="0" w:color="auto"/>
            <w:right w:val="none" w:sz="0" w:space="0" w:color="auto"/>
          </w:divBdr>
          <w:divsChild>
            <w:div w:id="2038772290">
              <w:marLeft w:val="0"/>
              <w:marRight w:val="0"/>
              <w:marTop w:val="0"/>
              <w:marBottom w:val="0"/>
              <w:divBdr>
                <w:top w:val="none" w:sz="0" w:space="0" w:color="auto"/>
                <w:left w:val="none" w:sz="0" w:space="0" w:color="auto"/>
                <w:bottom w:val="none" w:sz="0" w:space="0" w:color="auto"/>
                <w:right w:val="none" w:sz="0" w:space="0" w:color="auto"/>
              </w:divBdr>
              <w:divsChild>
                <w:div w:id="21439601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23641242">
      <w:bodyDiv w:val="1"/>
      <w:marLeft w:val="0"/>
      <w:marRight w:val="0"/>
      <w:marTop w:val="0"/>
      <w:marBottom w:val="0"/>
      <w:divBdr>
        <w:top w:val="none" w:sz="0" w:space="0" w:color="auto"/>
        <w:left w:val="none" w:sz="0" w:space="0" w:color="auto"/>
        <w:bottom w:val="none" w:sz="0" w:space="0" w:color="auto"/>
        <w:right w:val="none" w:sz="0" w:space="0" w:color="auto"/>
      </w:divBdr>
      <w:divsChild>
        <w:div w:id="313923341">
          <w:marLeft w:val="0"/>
          <w:marRight w:val="0"/>
          <w:marTop w:val="0"/>
          <w:marBottom w:val="0"/>
          <w:divBdr>
            <w:top w:val="none" w:sz="0" w:space="0" w:color="auto"/>
            <w:left w:val="none" w:sz="0" w:space="0" w:color="auto"/>
            <w:bottom w:val="none" w:sz="0" w:space="0" w:color="auto"/>
            <w:right w:val="none" w:sz="0" w:space="0" w:color="auto"/>
          </w:divBdr>
          <w:divsChild>
            <w:div w:id="6863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1447">
      <w:bodyDiv w:val="1"/>
      <w:marLeft w:val="0"/>
      <w:marRight w:val="0"/>
      <w:marTop w:val="0"/>
      <w:marBottom w:val="0"/>
      <w:divBdr>
        <w:top w:val="none" w:sz="0" w:space="0" w:color="auto"/>
        <w:left w:val="none" w:sz="0" w:space="0" w:color="auto"/>
        <w:bottom w:val="none" w:sz="0" w:space="0" w:color="auto"/>
        <w:right w:val="none" w:sz="0" w:space="0" w:color="auto"/>
      </w:divBdr>
      <w:divsChild>
        <w:div w:id="2039743474">
          <w:marLeft w:val="0"/>
          <w:marRight w:val="0"/>
          <w:marTop w:val="0"/>
          <w:marBottom w:val="0"/>
          <w:divBdr>
            <w:top w:val="none" w:sz="0" w:space="0" w:color="auto"/>
            <w:left w:val="none" w:sz="0" w:space="0" w:color="auto"/>
            <w:bottom w:val="none" w:sz="0" w:space="0" w:color="auto"/>
            <w:right w:val="none" w:sz="0" w:space="0" w:color="auto"/>
          </w:divBdr>
          <w:divsChild>
            <w:div w:id="1929461240">
              <w:marLeft w:val="0"/>
              <w:marRight w:val="0"/>
              <w:marTop w:val="0"/>
              <w:marBottom w:val="0"/>
              <w:divBdr>
                <w:top w:val="none" w:sz="0" w:space="0" w:color="auto"/>
                <w:left w:val="none" w:sz="0" w:space="0" w:color="auto"/>
                <w:bottom w:val="none" w:sz="0" w:space="0" w:color="auto"/>
                <w:right w:val="none" w:sz="0" w:space="0" w:color="auto"/>
              </w:divBdr>
              <w:divsChild>
                <w:div w:id="581839524">
                  <w:marLeft w:val="0"/>
                  <w:marRight w:val="0"/>
                  <w:marTop w:val="0"/>
                  <w:marBottom w:val="0"/>
                  <w:divBdr>
                    <w:top w:val="none" w:sz="0" w:space="0" w:color="auto"/>
                    <w:left w:val="none" w:sz="0" w:space="0" w:color="auto"/>
                    <w:bottom w:val="none" w:sz="0" w:space="0" w:color="auto"/>
                    <w:right w:val="none" w:sz="0" w:space="0" w:color="auto"/>
                  </w:divBdr>
                  <w:divsChild>
                    <w:div w:id="1832407720">
                      <w:marLeft w:val="0"/>
                      <w:marRight w:val="0"/>
                      <w:marTop w:val="0"/>
                      <w:marBottom w:val="0"/>
                      <w:divBdr>
                        <w:top w:val="none" w:sz="0" w:space="0" w:color="auto"/>
                        <w:left w:val="none" w:sz="0" w:space="0" w:color="auto"/>
                        <w:bottom w:val="none" w:sz="0" w:space="0" w:color="auto"/>
                        <w:right w:val="none" w:sz="0" w:space="0" w:color="auto"/>
                      </w:divBdr>
                      <w:divsChild>
                        <w:div w:id="1310747852">
                          <w:marLeft w:val="0"/>
                          <w:marRight w:val="0"/>
                          <w:marTop w:val="0"/>
                          <w:marBottom w:val="0"/>
                          <w:divBdr>
                            <w:top w:val="none" w:sz="0" w:space="0" w:color="auto"/>
                            <w:left w:val="none" w:sz="0" w:space="0" w:color="auto"/>
                            <w:bottom w:val="none" w:sz="0" w:space="0" w:color="auto"/>
                            <w:right w:val="none" w:sz="0" w:space="0" w:color="auto"/>
                          </w:divBdr>
                          <w:divsChild>
                            <w:div w:id="16279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474823">
      <w:bodyDiv w:val="1"/>
      <w:marLeft w:val="0"/>
      <w:marRight w:val="0"/>
      <w:marTop w:val="0"/>
      <w:marBottom w:val="0"/>
      <w:divBdr>
        <w:top w:val="none" w:sz="0" w:space="0" w:color="auto"/>
        <w:left w:val="none" w:sz="0" w:space="0" w:color="auto"/>
        <w:bottom w:val="none" w:sz="0" w:space="0" w:color="auto"/>
        <w:right w:val="none" w:sz="0" w:space="0" w:color="auto"/>
      </w:divBdr>
    </w:div>
    <w:div w:id="1937400220">
      <w:bodyDiv w:val="1"/>
      <w:marLeft w:val="0"/>
      <w:marRight w:val="0"/>
      <w:marTop w:val="0"/>
      <w:marBottom w:val="0"/>
      <w:divBdr>
        <w:top w:val="none" w:sz="0" w:space="0" w:color="auto"/>
        <w:left w:val="none" w:sz="0" w:space="0" w:color="auto"/>
        <w:bottom w:val="none" w:sz="0" w:space="0" w:color="auto"/>
        <w:right w:val="none" w:sz="0" w:space="0" w:color="auto"/>
      </w:divBdr>
      <w:divsChild>
        <w:div w:id="1222860176">
          <w:marLeft w:val="0"/>
          <w:marRight w:val="0"/>
          <w:marTop w:val="0"/>
          <w:marBottom w:val="0"/>
          <w:divBdr>
            <w:top w:val="none" w:sz="0" w:space="0" w:color="auto"/>
            <w:left w:val="none" w:sz="0" w:space="0" w:color="auto"/>
            <w:bottom w:val="none" w:sz="0" w:space="0" w:color="auto"/>
            <w:right w:val="none" w:sz="0" w:space="0" w:color="auto"/>
          </w:divBdr>
          <w:divsChild>
            <w:div w:id="21098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7396">
      <w:bodyDiv w:val="1"/>
      <w:marLeft w:val="0"/>
      <w:marRight w:val="0"/>
      <w:marTop w:val="0"/>
      <w:marBottom w:val="0"/>
      <w:divBdr>
        <w:top w:val="none" w:sz="0" w:space="0" w:color="auto"/>
        <w:left w:val="none" w:sz="0" w:space="0" w:color="auto"/>
        <w:bottom w:val="none" w:sz="0" w:space="0" w:color="auto"/>
        <w:right w:val="none" w:sz="0" w:space="0" w:color="auto"/>
      </w:divBdr>
      <w:divsChild>
        <w:div w:id="651711951">
          <w:marLeft w:val="0"/>
          <w:marRight w:val="0"/>
          <w:marTop w:val="0"/>
          <w:marBottom w:val="0"/>
          <w:divBdr>
            <w:top w:val="none" w:sz="0" w:space="0" w:color="auto"/>
            <w:left w:val="none" w:sz="0" w:space="0" w:color="auto"/>
            <w:bottom w:val="none" w:sz="0" w:space="0" w:color="auto"/>
            <w:right w:val="none" w:sz="0" w:space="0" w:color="auto"/>
          </w:divBdr>
          <w:divsChild>
            <w:div w:id="11036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0478">
      <w:bodyDiv w:val="1"/>
      <w:marLeft w:val="0"/>
      <w:marRight w:val="0"/>
      <w:marTop w:val="0"/>
      <w:marBottom w:val="0"/>
      <w:divBdr>
        <w:top w:val="none" w:sz="0" w:space="0" w:color="auto"/>
        <w:left w:val="none" w:sz="0" w:space="0" w:color="auto"/>
        <w:bottom w:val="none" w:sz="0" w:space="0" w:color="auto"/>
        <w:right w:val="none" w:sz="0" w:space="0" w:color="auto"/>
      </w:divBdr>
      <w:divsChild>
        <w:div w:id="1194344055">
          <w:marLeft w:val="0"/>
          <w:marRight w:val="0"/>
          <w:marTop w:val="0"/>
          <w:marBottom w:val="0"/>
          <w:divBdr>
            <w:top w:val="none" w:sz="0" w:space="0" w:color="auto"/>
            <w:left w:val="none" w:sz="0" w:space="0" w:color="auto"/>
            <w:bottom w:val="none" w:sz="0" w:space="0" w:color="auto"/>
            <w:right w:val="none" w:sz="0" w:space="0" w:color="auto"/>
          </w:divBdr>
          <w:divsChild>
            <w:div w:id="14448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tryjoinads.org/comput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omas\Writing\%5bRelated%5d\sv-ln2009012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0E01A-E45B-4D10-A7F1-89728C7AB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Template>
  <TotalTime>4</TotalTime>
  <Pages>16</Pages>
  <Words>6213</Words>
  <Characters>36660</Characters>
  <Application>Microsoft Office Word</Application>
  <DocSecurity>0</DocSecurity>
  <Lines>305</Lines>
  <Paragraphs>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42788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dc:description>Formats and macros for Springer Lecture Notes</dc:description>
  <cp:lastModifiedBy>Tomas Petricek</cp:lastModifiedBy>
  <cp:revision>4</cp:revision>
  <cp:lastPrinted>2012-07-21T22:11:00Z</cp:lastPrinted>
  <dcterms:created xsi:type="dcterms:W3CDTF">2012-07-21T22:05:00Z</dcterms:created>
  <dcterms:modified xsi:type="dcterms:W3CDTF">2012-07-21T22:11:00Z</dcterms:modified>
</cp:coreProperties>
</file>